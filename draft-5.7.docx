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1119D" w14:textId="77777777" w:rsidR="009303D9" w:rsidRDefault="00205B9E" w:rsidP="00205B9E">
      <w:pPr>
        <w:pStyle w:val="papertitle"/>
        <w:spacing w:before="100" w:beforeAutospacing="1" w:after="100" w:afterAutospacing="1"/>
      </w:pPr>
      <w:r w:rsidRPr="00C828F0">
        <w:rPr>
          <w:rFonts w:ascii="等线" w:eastAsia="等线" w:hAnsi="等线" w:hint="eastAsia"/>
          <w:i/>
          <w:iCs/>
          <w:lang w:eastAsia="zh-CN"/>
        </w:rPr>
        <w:t>D</w:t>
      </w:r>
      <w:r w:rsidRPr="00205B9E">
        <w:rPr>
          <w:i/>
          <w:iCs/>
        </w:rPr>
        <w:t>e</w:t>
      </w:r>
      <w:r>
        <w:rPr>
          <w:i/>
          <w:iCs/>
        </w:rPr>
        <w:t>ep Background Feature Transformation L</w:t>
      </w:r>
      <w:r w:rsidRPr="00205B9E">
        <w:rPr>
          <w:i/>
          <w:iCs/>
        </w:rPr>
        <w:t>earning</w:t>
      </w:r>
    </w:p>
    <w:p w14:paraId="1E8D6FC1" w14:textId="77777777" w:rsidR="009303D9" w:rsidRDefault="00D7522C" w:rsidP="00CA4392">
      <w:pPr>
        <w:pStyle w:val="Author"/>
        <w:spacing w:before="100" w:beforeAutospacing="1" w:after="100" w:afterAutospacing="1" w:line="120" w:lineRule="auto"/>
        <w:rPr>
          <w:sz w:val="16"/>
          <w:szCs w:val="16"/>
        </w:rPr>
      </w:pPr>
      <w:r>
        <w:rPr>
          <w:sz w:val="16"/>
          <w:szCs w:val="16"/>
        </w:rPr>
        <w:t>*</w:t>
      </w:r>
      <w:r w:rsidR="00CA4392" w:rsidRPr="00CA4392">
        <w:rPr>
          <w:sz w:val="16"/>
          <w:szCs w:val="16"/>
        </w:rPr>
        <w:t>Note: Sub-titles are not captured in Xplore and should not be used</w:t>
      </w:r>
    </w:p>
    <w:p w14:paraId="33051009" w14:textId="77777777" w:rsidR="00D7522C" w:rsidRDefault="00D7522C" w:rsidP="00CA4392">
      <w:pPr>
        <w:pStyle w:val="Author"/>
        <w:spacing w:before="100" w:beforeAutospacing="1" w:after="100" w:afterAutospacing="1" w:line="120" w:lineRule="auto"/>
        <w:rPr>
          <w:sz w:val="16"/>
          <w:szCs w:val="16"/>
        </w:rPr>
      </w:pPr>
    </w:p>
    <w:p w14:paraId="644509B3"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47920F77" w14:textId="77777777" w:rsidR="009303D9" w:rsidRPr="00F847A6" w:rsidRDefault="009303D9" w:rsidP="00F847A6">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p>
    <w:p w14:paraId="4968103C" w14:textId="77777777" w:rsidR="001A3B3D" w:rsidRPr="00F847A6" w:rsidRDefault="001A3B3D" w:rsidP="00F847A6">
      <w:pPr>
        <w:pStyle w:val="Author"/>
        <w:spacing w:before="100" w:beforeAutospacing="1"/>
        <w:rPr>
          <w:sz w:val="18"/>
          <w:szCs w:val="18"/>
        </w:rPr>
      </w:pPr>
      <w:r w:rsidRPr="00F847A6">
        <w:rPr>
          <w:sz w:val="18"/>
          <w:szCs w:val="18"/>
        </w:rPr>
        <w:t>line 1: 2</w:t>
      </w:r>
      <w:r w:rsidRPr="00F847A6">
        <w:rPr>
          <w:sz w:val="18"/>
          <w:szCs w:val="18"/>
          <w:vertAlign w:val="superscript"/>
        </w:rPr>
        <w:t>nd</w:t>
      </w:r>
      <w:r w:rsidRPr="00F847A6">
        <w:rPr>
          <w:sz w:val="18"/>
          <w:szCs w:val="18"/>
        </w:rPr>
        <w:t xml:space="preserve"> </w:t>
      </w:r>
      <w:r w:rsidR="00F847A6" w:rsidRPr="00F847A6">
        <w:rPr>
          <w:sz w:val="18"/>
          <w:szCs w:val="18"/>
        </w:rPr>
        <w:t>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p>
    <w:p w14:paraId="3843BCFE" w14:textId="77777777" w:rsidR="001A3B3D" w:rsidRPr="00F847A6" w:rsidRDefault="001A3B3D" w:rsidP="00F847A6">
      <w:pPr>
        <w:pStyle w:val="Author"/>
        <w:spacing w:before="100" w:beforeAutospacing="1"/>
        <w:rPr>
          <w:sz w:val="18"/>
          <w:szCs w:val="18"/>
        </w:rPr>
      </w:pPr>
      <w:r w:rsidRPr="00F847A6">
        <w:rPr>
          <w:sz w:val="18"/>
          <w:szCs w:val="18"/>
        </w:rPr>
        <w:t>line 1: 3</w:t>
      </w:r>
      <w:r w:rsidRPr="00F847A6">
        <w:rPr>
          <w:sz w:val="18"/>
          <w:szCs w:val="18"/>
          <w:vertAlign w:val="superscript"/>
        </w:rPr>
        <w:t>rd</w:t>
      </w:r>
      <w:r w:rsidRPr="00F847A6">
        <w:rPr>
          <w:sz w:val="18"/>
          <w:szCs w:val="18"/>
        </w:rPr>
        <w:t xml:space="preserve"> </w:t>
      </w:r>
      <w:r w:rsidR="00F847A6" w:rsidRPr="00F847A6">
        <w:rPr>
          <w:sz w:val="18"/>
          <w:szCs w:val="18"/>
        </w:rPr>
        <w:t>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p>
    <w:p w14:paraId="19B62508" w14:textId="77777777" w:rsidR="001A3B3D" w:rsidRPr="00F847A6" w:rsidRDefault="001A3B3D" w:rsidP="00F847A6">
      <w:pPr>
        <w:pStyle w:val="Author"/>
        <w:spacing w:before="100" w:beforeAutospacing="1"/>
        <w:rPr>
          <w:sz w:val="16"/>
          <w:szCs w:val="16"/>
        </w:rPr>
        <w:sectPr w:rsidR="001A3B3D" w:rsidRPr="00F847A6" w:rsidSect="00F847A6">
          <w:type w:val="continuous"/>
          <w:pgSz w:w="12240" w:h="15840" w:code="1"/>
          <w:pgMar w:top="1080" w:right="893" w:bottom="1440" w:left="893" w:header="720" w:footer="720" w:gutter="0"/>
          <w:cols w:num="4" w:space="216"/>
          <w:docGrid w:linePitch="360"/>
        </w:sectPr>
      </w:pPr>
      <w:r w:rsidRPr="00F847A6">
        <w:rPr>
          <w:sz w:val="18"/>
          <w:szCs w:val="18"/>
        </w:rPr>
        <w:t>line 1: 4</w:t>
      </w:r>
      <w:r w:rsidRPr="00F847A6">
        <w:rPr>
          <w:sz w:val="18"/>
          <w:szCs w:val="18"/>
          <w:vertAlign w:val="superscript"/>
        </w:rPr>
        <w:t>th</w:t>
      </w:r>
      <w:r w:rsidRPr="00F847A6">
        <w:rPr>
          <w:sz w:val="18"/>
          <w:szCs w:val="18"/>
        </w:rPr>
        <w:t xml:space="preserve"> </w:t>
      </w:r>
      <w:r w:rsidR="00F847A6" w:rsidRPr="00F847A6">
        <w:rPr>
          <w:sz w:val="18"/>
          <w:szCs w:val="18"/>
        </w:rPr>
        <w:t>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p>
    <w:p w14:paraId="7BB765B1" w14:textId="77777777" w:rsidR="00CA4392" w:rsidRDefault="00CA4392" w:rsidP="00CA4392">
      <w:pPr>
        <w:pStyle w:val="Author"/>
        <w:spacing w:before="100" w:beforeAutospacing="1"/>
        <w:rPr>
          <w:sz w:val="18"/>
          <w:szCs w:val="18"/>
        </w:rPr>
      </w:pPr>
    </w:p>
    <w:p w14:paraId="45C52392" w14:textId="77777777" w:rsidR="00CA4392" w:rsidRDefault="00CA4392" w:rsidP="00CA4392">
      <w:pPr>
        <w:pStyle w:val="Author"/>
        <w:spacing w:before="100" w:beforeAutospacing="1"/>
        <w:rPr>
          <w:sz w:val="18"/>
          <w:szCs w:val="18"/>
        </w:rPr>
      </w:pPr>
    </w:p>
    <w:p w14:paraId="36F28403" w14:textId="77777777" w:rsidR="00CA4392" w:rsidRDefault="00CA4392" w:rsidP="00CA4392">
      <w:pPr>
        <w:pStyle w:val="Author"/>
        <w:spacing w:before="100" w:beforeAutospacing="1"/>
        <w:rPr>
          <w:sz w:val="18"/>
          <w:szCs w:val="18"/>
        </w:rPr>
      </w:pPr>
    </w:p>
    <w:p w14:paraId="10BF371E" w14:textId="77777777" w:rsidR="00CA4392" w:rsidRDefault="00CA4392" w:rsidP="00CA4392">
      <w:pPr>
        <w:pStyle w:val="Author"/>
        <w:spacing w:before="100" w:beforeAutospacing="1"/>
        <w:rPr>
          <w:sz w:val="18"/>
          <w:szCs w:val="18"/>
        </w:rPr>
      </w:pPr>
    </w:p>
    <w:p w14:paraId="12B22D14" w14:textId="77777777" w:rsidR="00CA4392" w:rsidRDefault="00CA4392" w:rsidP="00CA4392">
      <w:pPr>
        <w:pStyle w:val="Author"/>
        <w:spacing w:before="100" w:beforeAutospacing="1"/>
        <w:rPr>
          <w:sz w:val="18"/>
          <w:szCs w:val="18"/>
        </w:rPr>
      </w:pPr>
    </w:p>
    <w:p w14:paraId="58780E10"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10C065B0" w14:textId="77777777" w:rsidR="00CA4392" w:rsidRPr="00F847A6" w:rsidRDefault="00CA4392" w:rsidP="00CA4392">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4009DDAA" w14:textId="77777777" w:rsidR="004D72B5" w:rsidRDefault="009303D9" w:rsidP="007F2E55">
      <w:pPr>
        <w:pStyle w:val="Abstract"/>
        <w:rPr>
          <w:i/>
          <w:iCs/>
        </w:rPr>
      </w:pPr>
      <w:r>
        <w:rPr>
          <w:i/>
          <w:iCs/>
        </w:rPr>
        <w:t>Abstract</w:t>
      </w:r>
      <w:r>
        <w:t>—</w:t>
      </w:r>
      <w:r w:rsidR="00121FC5">
        <w:t xml:space="preserve">One of the main challenges of </w:t>
      </w:r>
      <w:r w:rsidR="005E3F8C" w:rsidRPr="005E3F8C">
        <w:t>foreground detection</w:t>
      </w:r>
      <w:r w:rsidR="00121FC5" w:rsidRPr="005E3F8C">
        <w:t xml:space="preserve"> c</w:t>
      </w:r>
      <w:r w:rsidR="00121FC5">
        <w:t>omes from the diversity and co</w:t>
      </w:r>
      <w:r w:rsidR="00621D8D">
        <w:t xml:space="preserve">mplexity of real-world scenes. </w:t>
      </w:r>
      <w:r w:rsidR="00121FC5">
        <w:t>While most of previous works in this field were proposed by designing an artificial model, we tend to present a self-adaption solution, by combining the fully convolutional networks</w:t>
      </w:r>
      <w:r w:rsidR="0019245B">
        <w:t xml:space="preserve"> (FCNs)</w:t>
      </w:r>
      <w:r w:rsidR="00121FC5">
        <w:t>, wh</w:t>
      </w:r>
      <w:r w:rsidR="00FB16F5">
        <w:t>ich is named as the Deep Pixels</w:t>
      </w:r>
      <w:r w:rsidR="00121FC5">
        <w:t xml:space="preserve"> Variation Learning model (DPVL). Our main job is to find</w:t>
      </w:r>
      <w:r w:rsidR="00FB16F5">
        <w:t xml:space="preserve"> a new representation of pixels</w:t>
      </w:r>
      <w:r w:rsidR="00121FC5">
        <w:t xml:space="preserve"> historical observations in a new feature space. In this paper, videos are divided into fixed length image blocks, which are later transformed into the pixel’s observation patches as the input of a FCN for learning the variation of pixels. We conduct our training and predic</w:t>
      </w:r>
      <w:r w:rsidR="00621D8D">
        <w:t xml:space="preserve">tion processes on block level. </w:t>
      </w:r>
      <w:r w:rsidR="00121FC5">
        <w:t>The architecture of the FCN is devised from the semantic segmentation problem. Experiment shows that our model has a strong learning ability to the patterns of those permutations of pixels’ variation. We compare our method with some of the state-of-art methods…</w:t>
      </w:r>
      <w:r w:rsidRPr="0056610F">
        <w:t xml:space="preserve"> </w:t>
      </w:r>
    </w:p>
    <w:p w14:paraId="55899C99" w14:textId="77777777" w:rsidR="009303D9" w:rsidRPr="004D72B5" w:rsidRDefault="004D72B5" w:rsidP="00972203">
      <w:pPr>
        <w:pStyle w:val="Keywords"/>
      </w:pPr>
      <w:r w:rsidRPr="004D72B5">
        <w:t>Keywords—</w:t>
      </w:r>
      <w:r w:rsidR="007F2E55">
        <w:t>Background</w:t>
      </w:r>
      <w:r w:rsidR="00D7522C">
        <w:t>,</w:t>
      </w:r>
      <w:r w:rsidR="009303D9" w:rsidRPr="004D72B5">
        <w:t xml:space="preserve"> </w:t>
      </w:r>
      <w:r w:rsidR="007F2E55">
        <w:t>Deep learning</w:t>
      </w:r>
      <w:r w:rsidR="00D7522C">
        <w:t>,</w:t>
      </w:r>
      <w:r w:rsidR="009303D9" w:rsidRPr="004D72B5">
        <w:t xml:space="preserve"> </w:t>
      </w:r>
      <w:r w:rsidR="007F2E55">
        <w:t>Feature</w:t>
      </w:r>
      <w:r w:rsidR="00D7522C">
        <w:t>,</w:t>
      </w:r>
      <w:r w:rsidR="009303D9" w:rsidRPr="004D72B5">
        <w:t xml:space="preserve"> </w:t>
      </w:r>
      <w:r w:rsidR="007F2E55">
        <w:t>FCN</w:t>
      </w:r>
      <w:r w:rsidR="009303D9" w:rsidRPr="004D72B5">
        <w:t xml:space="preserve"> </w:t>
      </w:r>
    </w:p>
    <w:p w14:paraId="1B496B42" w14:textId="77777777" w:rsidR="009303D9" w:rsidRPr="00D632BE" w:rsidRDefault="009303D9" w:rsidP="006B6B66">
      <w:pPr>
        <w:pStyle w:val="1"/>
      </w:pPr>
      <w:r w:rsidRPr="00D632BE">
        <w:t xml:space="preserve">Introduction </w:t>
      </w:r>
    </w:p>
    <w:p w14:paraId="6AA47600" w14:textId="77777777" w:rsidR="009303D9" w:rsidRDefault="007F2E55" w:rsidP="00E7596C">
      <w:pPr>
        <w:pStyle w:val="a3"/>
      </w:pPr>
      <w:r>
        <w:rPr>
          <w:rFonts w:hint="eastAsia"/>
        </w:rPr>
        <w:t>B</w:t>
      </w:r>
      <w:r>
        <w:t xml:space="preserve">ackground subtraction or foreground object detection, </w:t>
      </w:r>
      <w:r>
        <w:rPr>
          <w:rFonts w:hint="eastAsia"/>
        </w:rPr>
        <w:t>as</w:t>
      </w:r>
      <w:r>
        <w:t xml:space="preserve"> a fundamental problem in computer vision, has been much discussed </w:t>
      </w:r>
      <w:r w:rsidRPr="00DF0398">
        <w:t xml:space="preserve">with the increasing number of </w:t>
      </w:r>
      <w:r>
        <w:rPr>
          <w:rFonts w:hint="eastAsia"/>
        </w:rPr>
        <w:t>outdoor</w:t>
      </w:r>
      <w:r w:rsidRPr="00DF0398">
        <w:t xml:space="preserve"> cameras</w:t>
      </w:r>
      <w:r>
        <w:t xml:space="preserve"> over the last few decades. It is widely used as the pre-processing step of video processing, which can help us </w:t>
      </w:r>
      <w:r w:rsidRPr="000B5316">
        <w:t>efficient</w:t>
      </w:r>
      <w:r>
        <w:t>ly</w:t>
      </w:r>
      <w:r w:rsidRPr="000B5316">
        <w:t xml:space="preserve"> </w:t>
      </w:r>
      <w:r>
        <w:t xml:space="preserve">mark the region of interest, e.g. vehicles and humans, </w:t>
      </w:r>
      <w:r w:rsidRPr="002064D0">
        <w:t>thus saving</w:t>
      </w:r>
      <w:r>
        <w:t xml:space="preserve"> us huge amount of </w:t>
      </w:r>
      <w:r w:rsidRPr="002064D0">
        <w:t>computing resources</w:t>
      </w:r>
      <w:r>
        <w:t>.</w:t>
      </w:r>
      <w:r>
        <w:rPr>
          <w:rFonts w:hint="eastAsia"/>
        </w:rPr>
        <w:t xml:space="preserve"> </w:t>
      </w:r>
      <w:r>
        <w:t>Typically, Background subtraction is a binary</w:t>
      </w:r>
      <w:r>
        <w:rPr>
          <w:rFonts w:hint="eastAsia"/>
        </w:rPr>
        <w:t xml:space="preserve"> </w:t>
      </w:r>
      <w:r>
        <w:t>classification task that assigns each pixel in a video sequence with a label, for either belonging</w:t>
      </w:r>
      <w:r>
        <w:rPr>
          <w:rFonts w:hint="eastAsia"/>
        </w:rPr>
        <w:t xml:space="preserve"> </w:t>
      </w:r>
      <w:r>
        <w:t>to the background or foreground scene.</w:t>
      </w:r>
    </w:p>
    <w:p w14:paraId="424FD297" w14:textId="77777777" w:rsidR="007F2E55" w:rsidRDefault="007F2E55" w:rsidP="007F2E55">
      <w:pPr>
        <w:pStyle w:val="a3"/>
      </w:pPr>
      <w:r>
        <w:t>W</w:t>
      </w:r>
      <w:r>
        <w:rPr>
          <w:rFonts w:hint="eastAsia"/>
        </w:rPr>
        <w:t>ith</w:t>
      </w:r>
      <w:r>
        <w:t xml:space="preserve"> </w:t>
      </w:r>
      <w:r>
        <w:rPr>
          <w:rFonts w:hint="eastAsia"/>
        </w:rPr>
        <w:t>a</w:t>
      </w:r>
      <w:r>
        <w:t xml:space="preserve"> </w:t>
      </w:r>
      <w:r>
        <w:rPr>
          <w:rFonts w:hint="eastAsia"/>
        </w:rPr>
        <w:t>huge</w:t>
      </w:r>
      <w:r>
        <w:t xml:space="preserve"> number of works,</w:t>
      </w:r>
      <w:r w:rsidRPr="00E31691">
        <w:t xml:space="preserve"> </w:t>
      </w:r>
      <w:r>
        <w:t>e</w:t>
      </w:r>
      <w:r w:rsidRPr="00E31691">
        <w:t>xisted algorithms have already achieved well performances</w:t>
      </w:r>
      <w:r w:rsidRPr="00E31691">
        <w:rPr>
          <w:rFonts w:hint="eastAsia"/>
        </w:rPr>
        <w:t xml:space="preserve"> </w:t>
      </w:r>
      <w:r w:rsidRPr="00E31691">
        <w:t>in the scenes of low diversity or complexity, such as the indoor</w:t>
      </w:r>
      <w:r w:rsidRPr="00E31691">
        <w:rPr>
          <w:rFonts w:hint="eastAsia"/>
        </w:rPr>
        <w:t xml:space="preserve"> </w:t>
      </w:r>
      <w:r w:rsidRPr="00E31691">
        <w:t>scenes.</w:t>
      </w:r>
      <w:r>
        <w:t xml:space="preserve"> However, </w:t>
      </w:r>
      <w:r>
        <w:rPr>
          <w:rFonts w:hint="eastAsia"/>
        </w:rPr>
        <w:t>back</w:t>
      </w:r>
      <w:r>
        <w:t xml:space="preserve">ground </w:t>
      </w:r>
      <w:r>
        <w:rPr>
          <w:rFonts w:hint="eastAsia"/>
        </w:rPr>
        <w:t>S</w:t>
      </w:r>
      <w:r>
        <w:t>ubtraction is still unsolved because of the diversity in background scenes and the changes originated from the camera</w:t>
      </w:r>
      <w:r>
        <w:rPr>
          <w:rFonts w:hint="eastAsia"/>
        </w:rPr>
        <w:t xml:space="preserve"> </w:t>
      </w:r>
      <w:r>
        <w:t>itself. Scene variations can be in many forms such as, camera jitter, dynamic background, bad weather, illumination changes, intermittent object motion.</w:t>
      </w:r>
      <w:r>
        <w:rPr>
          <w:rFonts w:hint="eastAsia"/>
        </w:rPr>
        <w:t xml:space="preserve"> </w:t>
      </w:r>
      <w:r w:rsidRPr="00E31691">
        <w:t>This is principally because the major</w:t>
      </w:r>
      <w:r>
        <w:t xml:space="preserve"> methods, in most cases</w:t>
      </w:r>
      <w:r>
        <w:rPr>
          <w:rFonts w:hint="eastAsia"/>
        </w:rPr>
        <w:t xml:space="preserve">, </w:t>
      </w:r>
      <w:r>
        <w:t xml:space="preserve">try to find a universal solution by generating some universal background models for later linear classification; for instance, the earlier </w:t>
      </w:r>
      <w:r w:rsidRPr="000A5852">
        <w:t>Frame Difference Methods</w:t>
      </w:r>
      <w:r>
        <w:t xml:space="preserve">, trying to get a fixed image as background to classify </w:t>
      </w:r>
      <w:r>
        <w:t xml:space="preserve">each pixels. </w:t>
      </w:r>
      <w:r w:rsidRPr="00831C79">
        <w:t>The fundamental problem lies in</w:t>
      </w:r>
      <w:r>
        <w:t xml:space="preserve"> that linear classifier might not be powerful enough for the job, due to the complexity and the diversity of</w:t>
      </w:r>
      <w:r>
        <w:rPr>
          <w:rFonts w:hint="eastAsia"/>
        </w:rPr>
        <w:t xml:space="preserve"> </w:t>
      </w:r>
      <w:r>
        <w:t>natural scenes.</w:t>
      </w:r>
    </w:p>
    <w:p w14:paraId="0B4EB69D" w14:textId="77777777" w:rsidR="00957709" w:rsidRDefault="00BB730B" w:rsidP="00E97E77">
      <w:pPr>
        <w:ind w:firstLine="288"/>
        <w:jc w:val="both"/>
        <w:rPr>
          <w:spacing w:val="-1"/>
          <w:lang w:val="x-none" w:eastAsia="x-none"/>
        </w:rPr>
      </w:pPr>
      <w:r>
        <w:rPr>
          <w:rFonts w:hint="eastAsia"/>
        </w:rPr>
        <w:t>In</w:t>
      </w:r>
      <w:r>
        <w:t xml:space="preserve"> order to present a better and universal solution, we proposed the Deep</w:t>
      </w:r>
      <w:r>
        <w:rPr>
          <w:rFonts w:hint="eastAsia"/>
        </w:rPr>
        <w:t xml:space="preserve"> </w:t>
      </w:r>
      <w:r>
        <w:t xml:space="preserve">Pixels’ Variation Learning (DPVL) model for </w:t>
      </w:r>
      <w:r w:rsidR="00D83ABA">
        <w:t>B</w:t>
      </w:r>
      <w:r>
        <w:t>ackgr</w:t>
      </w:r>
      <w:r w:rsidR="008E059A">
        <w:rPr>
          <w:spacing w:val="-1"/>
          <w:lang w:val="x-none" w:eastAsia="x-none"/>
        </w:rPr>
        <w:t>oun</w:t>
      </w:r>
      <w:r w:rsidRPr="00BB730B">
        <w:rPr>
          <w:spacing w:val="-1"/>
          <w:lang w:val="x-none" w:eastAsia="x-none"/>
        </w:rPr>
        <w:t>d</w:t>
      </w:r>
      <w:r w:rsidRPr="00BB730B">
        <w:rPr>
          <w:rFonts w:hint="eastAsia"/>
          <w:spacing w:val="-1"/>
          <w:lang w:val="x-none" w:eastAsia="x-none"/>
        </w:rPr>
        <w:t xml:space="preserve"> </w:t>
      </w:r>
      <w:r w:rsidR="00D83ABA">
        <w:rPr>
          <w:spacing w:val="-1"/>
          <w:lang w:val="x-none" w:eastAsia="x-none"/>
        </w:rPr>
        <w:t>S</w:t>
      </w:r>
      <w:r w:rsidRPr="00BB730B">
        <w:rPr>
          <w:spacing w:val="-1"/>
          <w:lang w:val="x-none" w:eastAsia="x-none"/>
        </w:rPr>
        <w:t xml:space="preserve">ubtraction in diversely natural scenes. In our method, </w:t>
      </w:r>
      <w:r w:rsidR="008E059A">
        <w:rPr>
          <w:spacing w:val="-1"/>
          <w:lang w:val="x-none" w:eastAsia="x-none"/>
        </w:rPr>
        <w:t xml:space="preserve">the main job </w:t>
      </w:r>
      <w:r w:rsidR="00957709" w:rsidRPr="00957709">
        <w:rPr>
          <w:spacing w:val="-1"/>
          <w:lang w:val="x-none" w:eastAsia="x-none"/>
        </w:rPr>
        <w:t>is</w:t>
      </w:r>
      <w:r w:rsidR="00957709">
        <w:rPr>
          <w:spacing w:val="-1"/>
          <w:lang w:val="x-none" w:eastAsia="x-none"/>
        </w:rPr>
        <w:t xml:space="preserve"> </w:t>
      </w:r>
      <w:r w:rsidR="00957709">
        <w:rPr>
          <w:rFonts w:hint="eastAsia"/>
          <w:spacing w:val="-1"/>
          <w:lang w:val="x-none" w:eastAsia="zh-CN"/>
        </w:rPr>
        <w:t>to</w:t>
      </w:r>
      <w:r w:rsidR="00957709">
        <w:rPr>
          <w:spacing w:val="-1"/>
          <w:lang w:val="x-none" w:eastAsia="x-none"/>
        </w:rPr>
        <w:t xml:space="preserve"> transform</w:t>
      </w:r>
      <w:r w:rsidR="00957709" w:rsidRPr="00957709">
        <w:rPr>
          <w:spacing w:val="-1"/>
          <w:lang w:val="x-none" w:eastAsia="x-none"/>
        </w:rPr>
        <w:t xml:space="preserve"> the sequence of pixels </w:t>
      </w:r>
      <w:r w:rsidR="008E059A">
        <w:rPr>
          <w:spacing w:val="-1"/>
          <w:lang w:val="x-none" w:eastAsia="x-none"/>
        </w:rPr>
        <w:t>in</w:t>
      </w:r>
      <w:r w:rsidR="00957709" w:rsidRPr="00957709">
        <w:rPr>
          <w:spacing w:val="-1"/>
          <w:lang w:val="x-none" w:eastAsia="x-none"/>
        </w:rPr>
        <w:t>to another sequence wh</w:t>
      </w:r>
      <w:r w:rsidR="00957709">
        <w:rPr>
          <w:spacing w:val="-1"/>
          <w:lang w:val="x-none" w:eastAsia="x-none"/>
        </w:rPr>
        <w:t>ich is easy for classification.</w:t>
      </w:r>
    </w:p>
    <w:p w14:paraId="65C04AA6" w14:textId="77777777" w:rsidR="00957709" w:rsidRPr="00957709" w:rsidRDefault="00957709" w:rsidP="00957709">
      <w:pPr>
        <w:jc w:val="both"/>
        <w:rPr>
          <w:spacing w:val="-1"/>
          <w:lang w:val="x-none" w:eastAsia="x-none"/>
        </w:rPr>
      </w:pPr>
    </w:p>
    <w:p w14:paraId="1CFCA330" w14:textId="77777777" w:rsidR="00957709" w:rsidRPr="00957709" w:rsidRDefault="00957709" w:rsidP="00957709">
      <w:pPr>
        <w:jc w:val="both"/>
        <w:rPr>
          <w:spacing w:val="-1"/>
          <w:lang w:val="x-none" w:eastAsia="x-none"/>
        </w:rPr>
      </w:pPr>
      <w:r w:rsidRPr="00957709">
        <w:rPr>
          <w:spacing w:val="-1"/>
          <w:lang w:val="x-none" w:eastAsia="x-none"/>
        </w:rPr>
        <w:t>sq1 = {p_1,p_2,...p_n} -&gt; sq2 = {f_1,f_2,...f_n}</w:t>
      </w:r>
      <w:r w:rsidR="00D83ABA">
        <w:rPr>
          <w:spacing w:val="-1"/>
          <w:lang w:val="x-none" w:eastAsia="x-none"/>
        </w:rPr>
        <w:t xml:space="preserve">                     (1)</w:t>
      </w:r>
    </w:p>
    <w:p w14:paraId="230D3CF5" w14:textId="77777777" w:rsidR="00957709" w:rsidRPr="00957709" w:rsidRDefault="00957709" w:rsidP="00957709">
      <w:pPr>
        <w:jc w:val="both"/>
        <w:rPr>
          <w:spacing w:val="-1"/>
          <w:lang w:val="x-none" w:eastAsia="x-none"/>
        </w:rPr>
      </w:pPr>
    </w:p>
    <w:p w14:paraId="4DE858A5" w14:textId="77777777" w:rsidR="00957709" w:rsidRPr="00957709" w:rsidRDefault="00957709" w:rsidP="00D83ABA">
      <w:pPr>
        <w:ind w:firstLine="199"/>
        <w:jc w:val="both"/>
        <w:rPr>
          <w:spacing w:val="-1"/>
          <w:lang w:val="x-none" w:eastAsia="x-none"/>
        </w:rPr>
      </w:pPr>
      <w:r>
        <w:rPr>
          <w:spacing w:val="-1"/>
          <w:lang w:val="x-none" w:eastAsia="x-none"/>
        </w:rPr>
        <w:t>F</w:t>
      </w:r>
      <w:r w:rsidRPr="00957709">
        <w:rPr>
          <w:spacing w:val="-1"/>
          <w:lang w:val="x-none" w:eastAsia="x-none"/>
        </w:rPr>
        <w:t>or sq1, it is a sequence of pixels' intensity, which is hard to classify which ent</w:t>
      </w:r>
      <w:r>
        <w:rPr>
          <w:spacing w:val="-1"/>
          <w:lang w:val="x-none" w:eastAsia="x-none"/>
        </w:rPr>
        <w:t>ry is foreground or background.</w:t>
      </w:r>
    </w:p>
    <w:p w14:paraId="659DA362" w14:textId="77777777" w:rsidR="00AA7C08" w:rsidRDefault="00957709" w:rsidP="00D83ABA">
      <w:pPr>
        <w:ind w:firstLine="199"/>
        <w:jc w:val="both"/>
        <w:rPr>
          <w:spacing w:val="-1"/>
          <w:lang w:val="x-none" w:eastAsia="x-none"/>
        </w:rPr>
      </w:pPr>
      <w:r w:rsidRPr="00957709">
        <w:rPr>
          <w:spacing w:val="-1"/>
          <w:lang w:val="x-none" w:eastAsia="x-none"/>
        </w:rPr>
        <w:t>But in sq2, it is more easy to classified, since the output of the network is the label of each entry in sequence.</w:t>
      </w:r>
    </w:p>
    <w:p w14:paraId="6B91C097" w14:textId="77777777" w:rsidR="002C3651" w:rsidRPr="00E97E77" w:rsidRDefault="00D83ABA" w:rsidP="00486E81">
      <w:pPr>
        <w:ind w:firstLineChars="100" w:firstLine="199"/>
        <w:jc w:val="both"/>
        <w:rPr>
          <w:spacing w:val="-1"/>
          <w:lang w:val="x-none" w:eastAsia="x-none"/>
        </w:rPr>
      </w:pPr>
      <w:r>
        <w:rPr>
          <w:spacing w:val="-1"/>
          <w:lang w:val="x-none" w:eastAsia="x-none"/>
        </w:rPr>
        <w:t>In this paper, p</w:t>
      </w:r>
      <w:r w:rsidR="00957709" w:rsidRPr="00AA7C08">
        <w:rPr>
          <w:spacing w:val="-1"/>
          <w:lang w:val="x-none" w:eastAsia="x-none"/>
        </w:rPr>
        <w:t>ixel’s observation patch</w:t>
      </w:r>
      <w:r w:rsidR="00E97E77" w:rsidRPr="00AA7C08">
        <w:rPr>
          <w:spacing w:val="-1"/>
          <w:lang w:val="x-none" w:eastAsia="x-none"/>
        </w:rPr>
        <w:t>es</w:t>
      </w:r>
      <w:r w:rsidR="00E97E77">
        <w:rPr>
          <w:spacing w:val="-1"/>
          <w:lang w:val="x-none" w:eastAsia="x-none"/>
        </w:rPr>
        <w:t xml:space="preserve"> are</w:t>
      </w:r>
      <w:r w:rsidR="00BB730B" w:rsidRPr="00BB730B">
        <w:rPr>
          <w:spacing w:val="-1"/>
          <w:lang w:val="x-none" w:eastAsia="x-none"/>
        </w:rPr>
        <w:t xml:space="preserve"> proposed to describe the historical observation of pixels.</w:t>
      </w:r>
      <w:r w:rsidR="00BB730B" w:rsidRPr="00BB730B">
        <w:rPr>
          <w:rFonts w:hint="eastAsia"/>
          <w:spacing w:val="-1"/>
          <w:lang w:val="x-none" w:eastAsia="x-none"/>
        </w:rPr>
        <w:t xml:space="preserve"> </w:t>
      </w:r>
      <w:r>
        <w:rPr>
          <w:spacing w:val="-1"/>
          <w:lang w:val="x-none" w:eastAsia="x-none"/>
        </w:rPr>
        <w:t>And a</w:t>
      </w:r>
      <w:r w:rsidR="00BB730B" w:rsidRPr="00BB730B">
        <w:rPr>
          <w:spacing w:val="-1"/>
          <w:lang w:val="x-none" w:eastAsia="x-none"/>
        </w:rPr>
        <w:t xml:space="preserve"> random initialized </w:t>
      </w:r>
      <w:r w:rsidR="00957709">
        <w:rPr>
          <w:spacing w:val="-1"/>
          <w:lang w:val="x-none" w:eastAsia="x-none"/>
        </w:rPr>
        <w:t>FCN</w:t>
      </w:r>
      <w:r w:rsidR="00BB730B" w:rsidRPr="00BB730B">
        <w:rPr>
          <w:spacing w:val="-1"/>
          <w:lang w:val="x-none" w:eastAsia="x-none"/>
        </w:rPr>
        <w:t xml:space="preserve"> network is </w:t>
      </w:r>
      <w:r>
        <w:rPr>
          <w:spacing w:val="-1"/>
          <w:lang w:val="x-none" w:eastAsia="x-none"/>
        </w:rPr>
        <w:t>trained</w:t>
      </w:r>
      <w:r w:rsidR="00BB730B" w:rsidRPr="00BB730B">
        <w:rPr>
          <w:spacing w:val="-1"/>
          <w:lang w:val="x-none" w:eastAsia="x-none"/>
        </w:rPr>
        <w:t xml:space="preserve"> to learn the historical observation</w:t>
      </w:r>
      <w:r w:rsidR="00BB730B" w:rsidRPr="00BB730B">
        <w:rPr>
          <w:rFonts w:hint="eastAsia"/>
          <w:spacing w:val="-1"/>
          <w:lang w:val="x-none" w:eastAsia="x-none"/>
        </w:rPr>
        <w:t xml:space="preserve"> </w:t>
      </w:r>
      <w:r w:rsidR="00BB730B" w:rsidRPr="00BB730B">
        <w:rPr>
          <w:spacing w:val="-1"/>
          <w:lang w:val="x-none" w:eastAsia="x-none"/>
        </w:rPr>
        <w:t>of pixels and generate a new repres</w:t>
      </w:r>
      <w:r w:rsidR="00E97E77">
        <w:rPr>
          <w:spacing w:val="-1"/>
          <w:lang w:val="x-none" w:eastAsia="x-none"/>
        </w:rPr>
        <w:t>entation in a new feature space</w:t>
      </w:r>
      <w:r w:rsidR="00BB730B" w:rsidRPr="00BB730B">
        <w:rPr>
          <w:spacing w:val="-1"/>
          <w:lang w:val="x-none" w:eastAsia="x-none"/>
        </w:rPr>
        <w:t>. We take advantage of the strong learning ability of FCN to learn a new representation of the</w:t>
      </w:r>
      <w:r w:rsidR="00BB730B" w:rsidRPr="00BB730B">
        <w:rPr>
          <w:rFonts w:hint="eastAsia"/>
          <w:spacing w:val="-1"/>
          <w:lang w:val="x-none" w:eastAsia="x-none"/>
        </w:rPr>
        <w:t xml:space="preserve"> </w:t>
      </w:r>
      <w:r w:rsidR="00957709" w:rsidRPr="00AA7C08">
        <w:rPr>
          <w:spacing w:val="-1"/>
          <w:lang w:val="x-none" w:eastAsia="x-none"/>
        </w:rPr>
        <w:t>Pixel’s observation patch</w:t>
      </w:r>
      <w:r w:rsidR="00E97E77" w:rsidRPr="00AA7C08">
        <w:rPr>
          <w:spacing w:val="-1"/>
          <w:lang w:val="x-none" w:eastAsia="x-none"/>
        </w:rPr>
        <w:t>es</w:t>
      </w:r>
      <w:r w:rsidR="00BB730B" w:rsidRPr="00BB730B">
        <w:rPr>
          <w:spacing w:val="-1"/>
          <w:lang w:val="x-none" w:eastAsia="x-none"/>
        </w:rPr>
        <w:t xml:space="preserve"> </w:t>
      </w:r>
      <w:r w:rsidR="00BB730B" w:rsidRPr="00BB730B">
        <w:rPr>
          <w:rFonts w:hint="eastAsia"/>
          <w:spacing w:val="-1"/>
          <w:lang w:val="x-none" w:eastAsia="x-none"/>
        </w:rPr>
        <w:t>in</w:t>
      </w:r>
      <w:r w:rsidR="00BB730B" w:rsidRPr="00BB730B">
        <w:rPr>
          <w:spacing w:val="-1"/>
          <w:lang w:val="x-none" w:eastAsia="x-none"/>
        </w:rPr>
        <w:t xml:space="preserve"> a new space where the pixels can be easily classified</w:t>
      </w:r>
      <w:r w:rsidR="00BB730B" w:rsidRPr="00AA7C08">
        <w:rPr>
          <w:spacing w:val="-1"/>
          <w:lang w:val="x-none" w:eastAsia="x-none"/>
        </w:rPr>
        <w:t xml:space="preserve"> to background and foreground.</w:t>
      </w:r>
    </w:p>
    <w:p w14:paraId="51964077" w14:textId="77777777" w:rsidR="009303D9" w:rsidRDefault="00422D57" w:rsidP="00422D57">
      <w:pPr>
        <w:pStyle w:val="1"/>
      </w:pPr>
      <w:r w:rsidRPr="00422D57">
        <w:t>RELATED WORK</w:t>
      </w:r>
    </w:p>
    <w:p w14:paraId="0C33E662" w14:textId="77777777" w:rsidR="00422D57" w:rsidRDefault="00422D57" w:rsidP="00422D57">
      <w:pPr>
        <w:jc w:val="both"/>
      </w:pPr>
    </w:p>
    <w:p w14:paraId="3E19E637" w14:textId="77777777" w:rsidR="00422D57" w:rsidRPr="00422D57" w:rsidRDefault="00422D57" w:rsidP="00422D57">
      <w:pPr>
        <w:ind w:firstLine="288"/>
        <w:jc w:val="both"/>
      </w:pPr>
      <w:r>
        <w:rPr>
          <w:rFonts w:hint="eastAsia"/>
          <w:lang w:eastAsia="zh-CN"/>
        </w:rPr>
        <w:t>O</w:t>
      </w:r>
      <w:r>
        <w:t>ver the last few decades,</w:t>
      </w:r>
      <w:r>
        <w:rPr>
          <w:rFonts w:hint="eastAsia"/>
        </w:rPr>
        <w:t xml:space="preserve"> Background su</w:t>
      </w:r>
      <w:r>
        <w:t>btraction has been well studied. Meanwhile, a huge number of methods were proposed. These methods can be broadly categorized into pixels-based, region-based, frame-based and Deep</w:t>
      </w:r>
      <w:r>
        <w:rPr>
          <w:rFonts w:hint="eastAsia"/>
        </w:rPr>
        <w:t xml:space="preserve"> </w:t>
      </w:r>
      <w:r>
        <w:t>Learning.</w:t>
      </w:r>
    </w:p>
    <w:p w14:paraId="02A190B2" w14:textId="77777777" w:rsidR="009303D9" w:rsidRDefault="00422D57" w:rsidP="00ED0149">
      <w:pPr>
        <w:pStyle w:val="2"/>
      </w:pPr>
      <w:r>
        <w:t>pixels-based methods</w:t>
      </w:r>
    </w:p>
    <w:p w14:paraId="0B389F6F" w14:textId="77777777" w:rsidR="00422D57" w:rsidRDefault="00422D57" w:rsidP="00422D57">
      <w:pPr>
        <w:pStyle w:val="a3"/>
      </w:pPr>
      <w:r>
        <w:t xml:space="preserve">The most widely used algorithms in Background subtraction are pixels-based methods. And one of the famous method is Gaussian Mixture Model (GMM), in which a GMM is used to model the history over time of pixel’s intensity values. It is assumed that pixels are independent from their neighbors. Incoming pixels are labeled as background if there exists a Gaussian in the GMM, where the distance between its mean and the pixel lies within a certain bound. For learning the parameters, </w:t>
      </w:r>
      <w:r>
        <w:lastRenderedPageBreak/>
        <w:t xml:space="preserve">that maximize the likelihood, the authors proposed an online method that approximates the Expectation Maximization (EM) algorithm. </w:t>
      </w:r>
    </w:p>
    <w:p w14:paraId="16492398" w14:textId="77777777" w:rsidR="00422D57" w:rsidRDefault="00422D57" w:rsidP="00422D57">
      <w:pPr>
        <w:pStyle w:val="a3"/>
      </w:pPr>
      <w:r>
        <w:t xml:space="preserve">In XXX , Mingliang Chen et al. propose a background subtraction algorithm using hierarchical superpixels segmentation, spanning trees and optical flow. Their Background model combine the GMM with constrains of temporal and spatial from optical flow and superpixels. </w:t>
      </w:r>
    </w:p>
    <w:p w14:paraId="0EE74685" w14:textId="77777777" w:rsidR="00422D57" w:rsidRDefault="00422D57" w:rsidP="00422D57">
      <w:pPr>
        <w:pStyle w:val="a3"/>
      </w:pPr>
      <w:r>
        <w:t>Kim et al used a codebook to record the sampling background values at each pixel, which can be seemed as a compressed representation of background model. This allows them efficient in memory and speed compared with other background modeling techniques. The final foreground is detected by a distance measurement in a cylindrical color model.</w:t>
      </w:r>
    </w:p>
    <w:p w14:paraId="59890B68" w14:textId="77777777" w:rsidR="009303D9" w:rsidRDefault="00422D57" w:rsidP="00422D57">
      <w:pPr>
        <w:pStyle w:val="a3"/>
      </w:pPr>
      <w:r>
        <w:t>In XXX, Zhi Zeng et al. proposed an equal-qualification updating strategy to replace the maximum-negative-run-length-based filtering strategy. Their experiments show that, the proposed method outperforms well, despite using only color information.</w:t>
      </w:r>
    </w:p>
    <w:p w14:paraId="798787FB" w14:textId="77777777" w:rsidR="00F05248" w:rsidRPr="005B520E" w:rsidRDefault="00F05248" w:rsidP="00F05248">
      <w:pPr>
        <w:pStyle w:val="a3"/>
      </w:pPr>
      <w:r>
        <w:t>Elgammal et al. introduced a probabilistic non-parametric method to model the background. It is assumed that each background pixel is drawn from a PDF. The PDF for each pixel is estimated with Kernel Density Estimation (KDE).</w:t>
      </w:r>
    </w:p>
    <w:p w14:paraId="5F789F9E" w14:textId="77777777" w:rsidR="009303D9" w:rsidRPr="005B520E" w:rsidRDefault="00422D57" w:rsidP="00ED0149">
      <w:pPr>
        <w:pStyle w:val="2"/>
      </w:pPr>
      <w:r w:rsidRPr="007A2A0B">
        <w:t>region-based approach</w:t>
      </w:r>
    </w:p>
    <w:p w14:paraId="31905EEB" w14:textId="77777777"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0A963424" w14:textId="77777777" w:rsidR="00422D57" w:rsidRDefault="00422D57" w:rsidP="00422D57">
      <w:pPr>
        <w:pStyle w:val="a3"/>
      </w:pPr>
      <w:r>
        <w:t xml:space="preserve">region-based approach assumpt that the neighbouring pixels have a similar variation as the pixel itself. </w:t>
      </w:r>
    </w:p>
    <w:p w14:paraId="3F5B0997" w14:textId="77777777" w:rsidR="00422D57" w:rsidRDefault="00422D57" w:rsidP="00422D57">
      <w:pPr>
        <w:pStyle w:val="a3"/>
      </w:pPr>
      <w:r>
        <w:t>In xxx, Sriram Varadarajan et al. propose a region-based MoG to takes in which the updated mixtures represent the scene distribution in a neighbourhood region.</w:t>
      </w:r>
    </w:p>
    <w:p w14:paraId="228BCEC2" w14:textId="77777777" w:rsidR="00422D57" w:rsidRDefault="00422D57" w:rsidP="00422D57">
      <w:pPr>
        <w:pStyle w:val="a3"/>
      </w:pPr>
      <w:r>
        <w:t>In (PCA), classification is done by comparing a block in current frame to its reconstruction from PCA coefficients and declaring it as background if the reconstruction is close.</w:t>
      </w:r>
    </w:p>
    <w:p w14:paraId="6887A757" w14:textId="77777777" w:rsidR="00F05248" w:rsidRDefault="00F05248" w:rsidP="00F05248">
      <w:pPr>
        <w:pStyle w:val="a3"/>
      </w:pPr>
      <w:r>
        <w:t>A recently regio</w:t>
      </w:r>
      <w:r w:rsidR="007A68A9">
        <w:t>n based method is presented in XXX which used the</w:t>
      </w:r>
      <w:r>
        <w:t xml:space="preserve"> statistical circular shift moments (SCSM) in image regions for change detection.</w:t>
      </w:r>
    </w:p>
    <w:p w14:paraId="372B9DA8" w14:textId="77777777" w:rsidR="00BF1FF1" w:rsidRDefault="00422D57" w:rsidP="00422D57">
      <w:pPr>
        <w:pStyle w:val="a3"/>
      </w:pPr>
      <w:r>
        <w:t xml:space="preserve">subspace learning method in xxx, is used to compress the background into the eigenbackground. For each video, the mean and the covariance matrix are calculated. After a PCA of the covariance matrix, a projection matrix is set up with M eigenvectors. Then, incoming images are compared with their projection onto the eigenvectors. Foreground labels are assigned to pixels with large distances, after calculating the distances between the image and the projection and comparing them with the corresponding threshold value. </w:t>
      </w:r>
    </w:p>
    <w:p w14:paraId="1F4C02D6" w14:textId="77777777" w:rsidR="00422D57" w:rsidRDefault="00422D57" w:rsidP="00422D57">
      <w:pPr>
        <w:pStyle w:val="a3"/>
      </w:pPr>
      <w:r>
        <w:t>Marghes et al. used a mixed method that combines a reconstructive method (PCA) with a discriminative one (LDA) to robustly model the background.</w:t>
      </w:r>
    </w:p>
    <w:p w14:paraId="42158630" w14:textId="77777777" w:rsidR="00422D57" w:rsidRDefault="00422D57" w:rsidP="00422D57">
      <w:pPr>
        <w:pStyle w:val="a3"/>
      </w:pPr>
      <w:r>
        <w:t xml:space="preserve">single Gaussians are employed for foreground modeling. By computing flux tensors, which depict variations of optical flow within a local 3D spatio-temporal volume, blob motion is detected. With the combination of the different information from blob motion, foreground models and background models, moving and static foreground objects can be spotted. Also, by </w:t>
      </w:r>
      <w:r>
        <w:t>applying edge matching, static foreground objects can be classified as ghosts or intermittent motions.</w:t>
      </w:r>
    </w:p>
    <w:p w14:paraId="4EC9ACFD" w14:textId="77777777" w:rsidR="00BF1FF1" w:rsidRDefault="00422D57" w:rsidP="00422D57">
      <w:pPr>
        <w:pStyle w:val="a3"/>
      </w:pPr>
      <w:r>
        <w:t xml:space="preserve">Frame-based background modeling via Principal Component Analysis (PCA) and low-rank/sparse decomposition approaches is a popular alternative to pixel-level modeling xx. These approaches are however not ideal for surveillance applications as most rely on batch or offline processing or suffer from scaling problems. </w:t>
      </w:r>
    </w:p>
    <w:p w14:paraId="29FE3FAD" w14:textId="77777777" w:rsidR="00422D57" w:rsidRDefault="00422D57" w:rsidP="00422D57">
      <w:pPr>
        <w:pStyle w:val="a3"/>
      </w:pPr>
      <w:r>
        <w:t>In XXX,</w:t>
      </w:r>
      <w:r w:rsidR="00BF1FF1">
        <w:t xml:space="preserve"> ss et al.</w:t>
      </w:r>
      <w:r>
        <w:t xml:space="preserve"> address</w:t>
      </w:r>
      <w:r w:rsidR="00BF1FF1">
        <w:t>ed</w:t>
      </w:r>
      <w:r>
        <w:t xml:space="preserve"> scaling problems by reformulating principal component analysis for 2D images. Meanwhile their method </w:t>
      </w:r>
      <w:r w:rsidR="00BF1FF1">
        <w:t xml:space="preserve">takes </w:t>
      </w:r>
      <w:r>
        <w:t xml:space="preserve">much lower memory consumption and computational cost than </w:t>
      </w:r>
      <w:r w:rsidR="00BF1FF1">
        <w:t>other</w:t>
      </w:r>
      <w:r>
        <w:t>s. Some online approaches have also been proposed recently, but they are still very computationally expensive.</w:t>
      </w:r>
    </w:p>
    <w:p w14:paraId="19DD9A8E" w14:textId="77777777" w:rsidR="00F05248" w:rsidRDefault="00F05248" w:rsidP="00F05248">
      <w:pPr>
        <w:pStyle w:val="2"/>
      </w:pPr>
      <w:r>
        <w:t>Deep learning methods</w:t>
      </w:r>
    </w:p>
    <w:p w14:paraId="657EF0BB" w14:textId="77777777" w:rsidR="00422D57" w:rsidRDefault="00422D57" w:rsidP="00422D57">
      <w:pPr>
        <w:pStyle w:val="a3"/>
      </w:pPr>
      <w:r>
        <w:t>A novel approach for background subtraction with the use of CNN was proposed by Braham and Droogenbroeck. They used a fixed background model, which was generated from a temporal median operation over N video frames.</w:t>
      </w:r>
    </w:p>
    <w:p w14:paraId="51E62A26" w14:textId="77777777" w:rsidR="00422D57" w:rsidRDefault="00422D57" w:rsidP="00422D57">
      <w:pPr>
        <w:pStyle w:val="a3"/>
      </w:pPr>
      <w:r>
        <w:t>In XXX, Yi Wang et al. tried a CNN architecture combined with a Cascade model for segmentation in Background subtraction. Given 200 labelled images as training set, their model performed excellently in dataset2014.</w:t>
      </w:r>
    </w:p>
    <w:p w14:paraId="05EBC315" w14:textId="77777777" w:rsidR="00422D57" w:rsidRDefault="00422D57" w:rsidP="00422D57">
      <w:pPr>
        <w:pStyle w:val="a3"/>
      </w:pPr>
      <w:r>
        <w:t>Braham et al. present an Deep learning-based method. with the help of CNN, they generated a fixed background model from a temporal median operation over N video frames. Then, a scene-specific CNN is trained with corresponding image patches from the background image.</w:t>
      </w:r>
    </w:p>
    <w:p w14:paraId="40A7B6D9" w14:textId="77777777" w:rsidR="009303D9" w:rsidRPr="00422D57" w:rsidRDefault="00422D57" w:rsidP="00422D57">
      <w:pPr>
        <w:pStyle w:val="a3"/>
        <w:rPr>
          <w:lang w:val="en-US"/>
        </w:rPr>
      </w:pPr>
      <w:r>
        <w:t>In xxx, M. Babaee et al. combine the segmentation mask from SuBSENSE algorithm and the output of Flux Tensor algorithm, which can dynamically change the parameters used in the background model based on the motion changes in the video frames. They also used spatial-median filtering as the post processing of the network outputs.</w:t>
      </w:r>
    </w:p>
    <w:p w14:paraId="7D1E81D6" w14:textId="77777777" w:rsidR="009303D9" w:rsidRDefault="000F58AD" w:rsidP="000F58AD">
      <w:pPr>
        <w:pStyle w:val="1"/>
      </w:pPr>
      <w:r w:rsidRPr="000F58AD">
        <w:t>Methodology</w:t>
      </w:r>
    </w:p>
    <w:p w14:paraId="1667FB3C" w14:textId="77777777" w:rsidR="009303D9" w:rsidRPr="00176114" w:rsidRDefault="000F58AD" w:rsidP="00176114">
      <w:pPr>
        <w:pStyle w:val="a3"/>
      </w:pPr>
      <w:r>
        <w:t xml:space="preserve">In this section, we introduce our DPVL model that consists of a pixels-based </w:t>
      </w:r>
      <w:r w:rsidR="00E4725A">
        <w:t>observation patches</w:t>
      </w:r>
      <w:r>
        <w:t xml:space="preserve"> and a novel FCN networks for background subtraction. We explain the details of the procedures of capturing the </w:t>
      </w:r>
      <w:r w:rsidR="00486E81">
        <w:t>observation patches</w:t>
      </w:r>
      <w:r>
        <w:t xml:space="preserve"> an</w:t>
      </w:r>
      <w:r w:rsidR="00486E81">
        <w:t xml:space="preserve">d the architecture of network </w:t>
      </w:r>
      <w:r w:rsidR="00486E81">
        <w:rPr>
          <w:rFonts w:hint="eastAsia"/>
          <w:lang w:eastAsia="zh-CN"/>
        </w:rPr>
        <w:t>i</w:t>
      </w:r>
      <w:r>
        <w:t>n our DPVL model. The complete system is illustrated in Figure XXX. We use a set of input and ground true images to generalize the Pixels’ Variation Permutations, and reshape them into fixed-size image patches as and fed into a FCN. After reassembling the patches into the complete output frame, it is post-processed, yielding the final segmentation</w:t>
      </w:r>
      <w:r w:rsidR="00176114">
        <w:t xml:space="preserve"> of the respective video frame.</w:t>
      </w:r>
    </w:p>
    <w:p w14:paraId="2E1DF674" w14:textId="77777777" w:rsidR="009303D9" w:rsidRDefault="001B5E46" w:rsidP="00ED0149">
      <w:pPr>
        <w:pStyle w:val="2"/>
      </w:pPr>
      <w:r>
        <w:rPr>
          <w:rFonts w:hint="eastAsia"/>
          <w:lang w:eastAsia="zh-CN"/>
        </w:rPr>
        <w:t>I</w:t>
      </w:r>
      <w:r>
        <w:t xml:space="preserve">mage blocks to </w:t>
      </w:r>
      <w:r w:rsidR="00176114">
        <w:t>observation</w:t>
      </w:r>
      <w:r>
        <w:t xml:space="preserve">  patches</w:t>
      </w:r>
    </w:p>
    <w:p w14:paraId="4E8488D2" w14:textId="77777777" w:rsidR="00185C0A" w:rsidRPr="00185C0A" w:rsidRDefault="00176114" w:rsidP="00176114">
      <w:pPr>
        <w:ind w:firstLine="288"/>
        <w:jc w:val="both"/>
        <w:rPr>
          <w:lang w:eastAsia="zh-CN"/>
        </w:rPr>
      </w:pPr>
      <w:r>
        <w:t xml:space="preserve">The historical observations of pixels which belong to the background are usually share a common variation pattern. In more specific terms, the variations of pixels in background are generally keeping in some pattern. And we want to use a FCN network to learn a new representation of pixels’ observations in a new feature space.   </w:t>
      </w:r>
    </w:p>
    <w:p w14:paraId="4D81C178" w14:textId="77777777" w:rsidR="00767DFD" w:rsidRDefault="00767DFD" w:rsidP="00A41ECC">
      <w:pPr>
        <w:pStyle w:val="a3"/>
      </w:pPr>
      <w:r>
        <w:rPr>
          <w:lang w:val="en-US"/>
        </w:rPr>
        <w:lastRenderedPageBreak/>
        <w:t xml:space="preserve">In order to get enough pixels’ observations, we conduct our experiment on block-level. </w:t>
      </w:r>
      <w:r w:rsidR="001B5E46">
        <w:rPr>
          <w:lang w:val="en-US"/>
        </w:rPr>
        <w:t>In this paper, we divide each video into smaller image blocks, which share a common frame length of t.</w:t>
      </w:r>
      <w:r w:rsidR="001B5E46">
        <w:t xml:space="preserve"> </w:t>
      </w:r>
      <w:r w:rsidR="008D6AFB">
        <w:t>F</w:t>
      </w:r>
      <w:r w:rsidR="008D6AFB">
        <w:rPr>
          <w:rFonts w:hint="eastAsia"/>
        </w:rPr>
        <w:t xml:space="preserve">or </w:t>
      </w:r>
      <w:r w:rsidR="008D6AFB">
        <w:t xml:space="preserve">each image blocks, it contains M*N pixels’ historical observations in </w:t>
      </w:r>
      <w:r w:rsidR="001B5E46">
        <w:t>a temporal sequence of t frames.</w:t>
      </w:r>
      <w:r w:rsidR="008D6AFB">
        <w:t xml:space="preserve"> We need to take them out for later transformation as our network input.</w:t>
      </w:r>
    </w:p>
    <w:p w14:paraId="05E808FD" w14:textId="77777777" w:rsidR="009303D9" w:rsidRDefault="00A41ECC" w:rsidP="00A10631">
      <w:pPr>
        <w:pStyle w:val="a3"/>
      </w:pPr>
      <w:r>
        <w:rPr>
          <w:lang w:eastAsia="zh-CN"/>
        </w:rPr>
        <w:t>O</w:t>
      </w:r>
      <w:r>
        <w:rPr>
          <w:rFonts w:hint="eastAsia"/>
          <w:lang w:eastAsia="zh-CN"/>
        </w:rPr>
        <w:t xml:space="preserve">bservation </w:t>
      </w:r>
      <w:r>
        <w:rPr>
          <w:lang w:eastAsia="zh-CN"/>
        </w:rPr>
        <w:t xml:space="preserve">patch is purposed to take advantage of the strong learning ability of the FCNs. </w:t>
      </w:r>
      <w:r w:rsidR="00176114">
        <w:rPr>
          <w:lang w:eastAsia="zh-CN"/>
        </w:rPr>
        <w:t>And w</w:t>
      </w:r>
      <w:r>
        <w:rPr>
          <w:lang w:eastAsia="zh-CN"/>
        </w:rPr>
        <w:t>hat we need is an pix</w:t>
      </w:r>
      <w:r w:rsidR="00185C0A">
        <w:rPr>
          <w:lang w:eastAsia="zh-CN"/>
        </w:rPr>
        <w:t xml:space="preserve">el-to-pixel transformation. </w:t>
      </w:r>
      <w:r w:rsidR="00E366A4" w:rsidRPr="00E366A4">
        <w:rPr>
          <w:lang w:eastAsia="zh-CN"/>
        </w:rPr>
        <w:t>More precisely,</w:t>
      </w:r>
      <w:r w:rsidR="00E366A4">
        <w:rPr>
          <w:lang w:eastAsia="zh-CN"/>
        </w:rPr>
        <w:t xml:space="preserve"> </w:t>
      </w:r>
      <w:r w:rsidR="00176114">
        <w:rPr>
          <w:lang w:eastAsia="zh-CN"/>
        </w:rPr>
        <w:t>Every historical pixels’ observation</w:t>
      </w:r>
      <w:r w:rsidR="00E366A4">
        <w:rPr>
          <w:lang w:eastAsia="zh-CN"/>
        </w:rPr>
        <w:t xml:space="preserve"> in these observation patches</w:t>
      </w:r>
      <w:r w:rsidR="00176114">
        <w:rPr>
          <w:lang w:eastAsia="zh-CN"/>
        </w:rPr>
        <w:t xml:space="preserve"> has an </w:t>
      </w:r>
      <w:r w:rsidR="00E366A4" w:rsidRPr="00E366A4">
        <w:rPr>
          <w:lang w:eastAsia="zh-CN"/>
        </w:rPr>
        <w:t xml:space="preserve">corresponding transformation </w:t>
      </w:r>
      <w:r w:rsidR="00176114">
        <w:rPr>
          <w:lang w:eastAsia="zh-CN"/>
        </w:rPr>
        <w:t xml:space="preserve"> </w:t>
      </w:r>
      <w:r w:rsidR="00E366A4">
        <w:rPr>
          <w:lang w:eastAsia="zh-CN"/>
        </w:rPr>
        <w:t>at the last layer of FCNs. Here is how we get these observation patches.</w:t>
      </w:r>
      <w:r w:rsidR="00176114">
        <w:rPr>
          <w:lang w:eastAsia="zh-CN"/>
        </w:rPr>
        <w:t xml:space="preserve"> </w:t>
      </w:r>
      <w:r w:rsidR="00681621">
        <w:t>First</w:t>
      </w:r>
      <w:r w:rsidR="008D6AFB">
        <w:t xml:space="preserve">, we transform each image block into M*N pixel’s </w:t>
      </w:r>
      <w:r w:rsidR="008D6AFB" w:rsidRPr="00B0597C">
        <w:t>observation series</w:t>
      </w:r>
      <w:r w:rsidR="008D6AFB">
        <w:t xml:space="preserve"> which </w:t>
      </w:r>
      <w:r w:rsidR="00681621">
        <w:t>are the  single pixels’ historical observation series in</w:t>
      </w:r>
      <w:r w:rsidR="008D6AFB">
        <w:t xml:space="preserve"> a frame length of t. </w:t>
      </w:r>
      <w:r w:rsidR="00681621">
        <w:t>Next, we reshape the observation sequence</w:t>
      </w:r>
      <w:r w:rsidR="008D6AFB">
        <w:t xml:space="preserve"> </w:t>
      </w:r>
      <w:r w:rsidR="00681621" w:rsidRPr="00681621">
        <w:t>into a rectangle</w:t>
      </w:r>
      <w:r w:rsidR="00681621">
        <w:t xml:space="preserve"> image </w:t>
      </w:r>
      <w:r w:rsidR="008D6AFB" w:rsidRPr="00681621">
        <w:t>w</w:t>
      </w:r>
      <w:r w:rsidR="008D6AFB">
        <w:t xml:space="preserve">hich size is </w:t>
      </w:r>
      <m:oMath>
        <m:r>
          <m:rPr>
            <m:sty m:val="p"/>
          </m:rPr>
          <w:rPr>
            <w:rFonts w:ascii="Cambria Math" w:hAnsi="Cambria Math"/>
          </w:rPr>
          <m:t>√t</m:t>
        </m:r>
      </m:oMath>
      <w:r w:rsidR="008D6AFB">
        <w:t>*</w:t>
      </w:r>
      <m:oMath>
        <m:r>
          <m:rPr>
            <m:sty m:val="p"/>
          </m:rPr>
          <w:rPr>
            <w:rFonts w:ascii="Cambria Math" w:hAnsi="Cambria Math"/>
          </w:rPr>
          <m:t>√t</m:t>
        </m:r>
      </m:oMath>
      <w:r w:rsidR="008D6AFB">
        <w:rPr>
          <w:rFonts w:hint="eastAsia"/>
        </w:rPr>
        <w:t>.</w:t>
      </w:r>
      <w:r w:rsidR="00681621">
        <w:t xml:space="preserve"> That rectangle image is what we called observation patch.</w:t>
      </w:r>
      <w:r w:rsidR="008D6AFB">
        <w:t xml:space="preserve"> The </w:t>
      </w:r>
      <w:r w:rsidR="008D6AFB" w:rsidRPr="00B0597C">
        <w:t>observation</w:t>
      </w:r>
      <w:r w:rsidR="008D6AFB">
        <w:t xml:space="preserve"> patches</w:t>
      </w:r>
      <w:r w:rsidR="008D6AFB" w:rsidRPr="00B0597C">
        <w:t xml:space="preserve"> </w:t>
      </w:r>
      <w:r w:rsidR="008D6AFB">
        <w:t xml:space="preserve">are taken as network training sample set. </w:t>
      </w:r>
    </w:p>
    <w:p w14:paraId="31AD9712" w14:textId="77777777" w:rsidR="002B2556" w:rsidRDefault="002B2556" w:rsidP="00E7596C">
      <w:pPr>
        <w:pStyle w:val="a3"/>
      </w:pPr>
      <w:r>
        <w:t xml:space="preserve">Another conception about observation patches is interval sampling. For a sequence like this: </w:t>
      </w:r>
    </w:p>
    <w:p w14:paraId="6B895A1D" w14:textId="77777777" w:rsidR="002B2556" w:rsidRDefault="0012170E" w:rsidP="00E7596C">
      <w:pPr>
        <w:pStyle w:val="a3"/>
      </w:pPr>
      <w:r>
        <w:t>p_t {p_1,p_2,...p_n</w:t>
      </w:r>
      <w:r w:rsidR="002B2556" w:rsidRPr="00957709">
        <w:t>} -&gt;</w:t>
      </w:r>
      <w:r w:rsidR="002B2556">
        <w:t>{p_1,p_11,p_21,….p_</w:t>
      </w:r>
      <w:r>
        <w:t>n</w:t>
      </w:r>
      <w:r w:rsidR="002B2556">
        <w:t>}</w:t>
      </w:r>
    </w:p>
    <w:p w14:paraId="0F52FCCE" w14:textId="39303707" w:rsidR="002B2556" w:rsidRDefault="002B2556" w:rsidP="006969F9">
      <w:pPr>
        <w:pStyle w:val="a3"/>
        <w:rPr>
          <w:lang w:eastAsia="zh-CN"/>
        </w:rPr>
      </w:pPr>
      <w:r>
        <w:rPr>
          <w:lang w:eastAsia="zh-CN"/>
        </w:rPr>
        <w:t>W</w:t>
      </w:r>
      <w:r>
        <w:rPr>
          <w:rFonts w:hint="eastAsia"/>
          <w:lang w:eastAsia="zh-CN"/>
        </w:rPr>
        <w:t xml:space="preserve">here </w:t>
      </w:r>
      <w:r>
        <w:rPr>
          <w:lang w:eastAsia="zh-CN"/>
        </w:rPr>
        <w:t xml:space="preserve">t denote the </w:t>
      </w:r>
      <w:r w:rsidR="0012170E">
        <w:rPr>
          <w:lang w:eastAsia="zh-CN"/>
        </w:rPr>
        <w:t xml:space="preserve">sequence number of frames. </w:t>
      </w:r>
      <w:r w:rsidR="006969F9">
        <w:rPr>
          <w:lang w:eastAsia="zh-CN"/>
        </w:rPr>
        <w:t xml:space="preserve">By this way, we can get an new sequence contains more temporary </w:t>
      </w:r>
      <w:r w:rsidR="006969F9">
        <w:rPr>
          <w:rFonts w:hint="eastAsia"/>
          <w:lang w:eastAsia="zh-CN"/>
        </w:rPr>
        <w:t>i</w:t>
      </w:r>
      <w:r w:rsidR="006969F9">
        <w:rPr>
          <w:lang w:eastAsia="zh-CN"/>
        </w:rPr>
        <w:t xml:space="preserve">nformation  than the </w:t>
      </w:r>
      <w:r w:rsidR="006969F9" w:rsidRPr="006969F9">
        <w:rPr>
          <w:lang w:eastAsia="zh-CN"/>
        </w:rPr>
        <w:t xml:space="preserve">continuous </w:t>
      </w:r>
      <w:r w:rsidR="006969F9">
        <w:rPr>
          <w:lang w:eastAsia="zh-CN"/>
        </w:rPr>
        <w:t>pixe</w:t>
      </w:r>
      <w:bookmarkStart w:id="0" w:name="_GoBack"/>
      <w:bookmarkEnd w:id="0"/>
      <w:r w:rsidR="006969F9">
        <w:rPr>
          <w:lang w:eastAsia="zh-CN"/>
        </w:rPr>
        <w:t>l</w:t>
      </w:r>
      <w:r w:rsidR="006969F9" w:rsidRPr="006969F9">
        <w:rPr>
          <w:lang w:eastAsia="zh-CN"/>
        </w:rPr>
        <w:t xml:space="preserve"> sequences</w:t>
      </w:r>
      <w:r w:rsidR="006969F9">
        <w:rPr>
          <w:lang w:eastAsia="zh-CN"/>
        </w:rPr>
        <w:t>.</w:t>
      </w:r>
      <w:r w:rsidR="006969F9">
        <w:rPr>
          <w:rFonts w:hint="eastAsia"/>
          <w:lang w:eastAsia="zh-CN"/>
        </w:rPr>
        <w:t xml:space="preserve"> </w:t>
      </w:r>
      <w:r w:rsidR="006969F9">
        <w:rPr>
          <w:lang w:eastAsia="zh-CN"/>
        </w:rPr>
        <w:t>Th</w:t>
      </w:r>
      <w:r w:rsidR="0012170E">
        <w:rPr>
          <w:rFonts w:hint="eastAsia"/>
          <w:lang w:eastAsia="zh-CN"/>
        </w:rPr>
        <w:t>is</w:t>
      </w:r>
      <w:r w:rsidR="0012170E">
        <w:rPr>
          <w:lang w:eastAsia="zh-CN"/>
        </w:rPr>
        <w:t xml:space="preserve"> works well when it comes to some situation where the moving objects </w:t>
      </w:r>
      <w:r w:rsidR="00357ED3" w:rsidRPr="00357ED3">
        <w:rPr>
          <w:lang w:eastAsia="zh-CN"/>
        </w:rPr>
        <w:t xml:space="preserve">keep stationary </w:t>
      </w:r>
      <w:r w:rsidR="00357ED3">
        <w:rPr>
          <w:rFonts w:hint="eastAsia"/>
          <w:lang w:eastAsia="zh-CN"/>
        </w:rPr>
        <w:t>for</w:t>
      </w:r>
      <w:r w:rsidR="00357ED3">
        <w:rPr>
          <w:lang w:eastAsia="zh-CN"/>
        </w:rPr>
        <w:t xml:space="preserve"> a long time</w:t>
      </w:r>
      <w:r w:rsidR="0012170E">
        <w:rPr>
          <w:lang w:eastAsia="zh-CN"/>
        </w:rPr>
        <w:t xml:space="preserve">.  </w:t>
      </w:r>
    </w:p>
    <w:p w14:paraId="09BBE9B4" w14:textId="18C9F906" w:rsidR="0009582B" w:rsidRPr="00CD1473" w:rsidRDefault="0009582B" w:rsidP="006969F9">
      <w:pPr>
        <w:pStyle w:val="a3"/>
        <w:rPr>
          <w:b/>
          <w:color w:val="FF0000"/>
          <w:lang w:eastAsia="zh-CN"/>
        </w:rPr>
      </w:pPr>
      <w:r w:rsidRPr="00CD1473">
        <w:rPr>
          <w:b/>
          <w:color w:val="FF0000"/>
          <w:lang w:eastAsia="zh-CN"/>
        </w:rPr>
        <w:t>上面还没改</w:t>
      </w:r>
    </w:p>
    <w:p w14:paraId="7DB91E75" w14:textId="77777777" w:rsidR="008D6AFB" w:rsidRDefault="001A6CA0" w:rsidP="002F37DF">
      <w:pPr>
        <w:pStyle w:val="2"/>
        <w:rPr>
          <w:lang w:eastAsia="zh-CN"/>
        </w:rPr>
      </w:pPr>
      <w:r>
        <w:rPr>
          <w:lang w:eastAsia="zh-CN"/>
        </w:rPr>
        <w:t xml:space="preserve">FCN-based </w:t>
      </w:r>
      <w:r w:rsidR="00BF54E4">
        <w:rPr>
          <w:lang w:eastAsia="zh-CN"/>
        </w:rPr>
        <w:t>Pixels Variation Learning</w:t>
      </w:r>
    </w:p>
    <w:p w14:paraId="41D2747A" w14:textId="01AD1DDA" w:rsidR="001718B4" w:rsidRDefault="00844A14" w:rsidP="007426F0">
      <w:pPr>
        <w:ind w:firstLine="288"/>
        <w:jc w:val="both"/>
        <w:rPr>
          <w:rFonts w:ascii="Times-Roman" w:hAnsi="Times-Roman" w:hint="eastAsia"/>
          <w:color w:val="231F20"/>
          <w:lang w:eastAsia="zh-CN"/>
        </w:rPr>
      </w:pPr>
      <w:r>
        <w:rPr>
          <w:rFonts w:ascii="Times-Roman" w:hAnsi="Times-Roman" w:hint="eastAsia"/>
          <w:color w:val="231F20"/>
          <w:lang w:eastAsia="zh-CN"/>
        </w:rPr>
        <w:t>C</w:t>
      </w:r>
      <w:r>
        <w:rPr>
          <w:rFonts w:ascii="Times-Roman" w:hAnsi="Times-Roman"/>
          <w:color w:val="231F20"/>
          <w:lang w:eastAsia="zh-CN"/>
        </w:rPr>
        <w:t>onvolutional Neu</w:t>
      </w:r>
      <w:r w:rsidR="001718B4">
        <w:rPr>
          <w:rFonts w:ascii="Times-Roman" w:hAnsi="Times-Roman"/>
          <w:color w:val="231F20"/>
          <w:lang w:eastAsia="zh-CN"/>
        </w:rPr>
        <w:t>ra</w:t>
      </w:r>
      <w:r>
        <w:rPr>
          <w:rFonts w:ascii="Times-Roman" w:hAnsi="Times-Roman"/>
          <w:color w:val="231F20"/>
          <w:lang w:eastAsia="zh-CN"/>
        </w:rPr>
        <w:t>l Networks</w:t>
      </w:r>
      <w:r w:rsidR="00FB16F5">
        <w:rPr>
          <w:rFonts w:ascii="Times-Roman" w:hAnsi="Times-Roman"/>
          <w:color w:val="231F20"/>
          <w:lang w:eastAsia="zh-CN"/>
        </w:rPr>
        <w:t>(CNNs)</w:t>
      </w:r>
      <w:r>
        <w:rPr>
          <w:rFonts w:ascii="Times-Roman" w:hAnsi="Times-Roman"/>
          <w:color w:val="231F20"/>
          <w:lang w:eastAsia="zh-CN"/>
        </w:rPr>
        <w:t xml:space="preserve"> </w:t>
      </w:r>
      <w:r w:rsidRPr="00844A14">
        <w:rPr>
          <w:rFonts w:ascii="Times-Roman" w:hAnsi="Times-Roman"/>
          <w:color w:val="231F20"/>
          <w:lang w:eastAsia="zh-CN"/>
        </w:rPr>
        <w:t xml:space="preserve">are powerful models </w:t>
      </w:r>
      <w:r w:rsidR="00FB16F5">
        <w:rPr>
          <w:rFonts w:ascii="Times-Roman" w:hAnsi="Times-Roman"/>
          <w:color w:val="231F20"/>
          <w:lang w:eastAsia="zh-CN"/>
        </w:rPr>
        <w:t xml:space="preserve">which keep </w:t>
      </w:r>
      <w:r w:rsidR="001718B4" w:rsidRPr="001718B4">
        <w:rPr>
          <w:rFonts w:ascii="Times-Roman" w:hAnsi="Times-Roman"/>
          <w:color w:val="231F20"/>
          <w:lang w:eastAsia="zh-CN"/>
        </w:rPr>
        <w:t>giving state</w:t>
      </w:r>
      <w:r w:rsidR="007426F0">
        <w:rPr>
          <w:rFonts w:ascii="Times-Roman" w:hAnsi="Times-Roman"/>
          <w:color w:val="231F20"/>
          <w:lang w:eastAsia="zh-CN"/>
        </w:rPr>
        <w:t>-</w:t>
      </w:r>
      <w:r w:rsidR="001718B4" w:rsidRPr="001718B4">
        <w:rPr>
          <w:rFonts w:ascii="Times-Roman" w:hAnsi="Times-Roman"/>
          <w:color w:val="231F20"/>
          <w:lang w:eastAsia="zh-CN"/>
        </w:rPr>
        <w:t xml:space="preserve">of-the-art </w:t>
      </w:r>
      <w:r w:rsidR="007426F0">
        <w:rPr>
          <w:rFonts w:ascii="Times-Roman" w:hAnsi="Times-Roman"/>
          <w:color w:val="231F20"/>
          <w:lang w:eastAsia="zh-CN"/>
        </w:rPr>
        <w:t>performances</w:t>
      </w:r>
      <w:r w:rsidR="001718B4" w:rsidRPr="001718B4">
        <w:rPr>
          <w:rFonts w:ascii="Times-Roman" w:hAnsi="Times-Roman"/>
          <w:color w:val="231F20"/>
          <w:lang w:eastAsia="zh-CN"/>
        </w:rPr>
        <w:t xml:space="preserve"> on recognit</w:t>
      </w:r>
      <w:r w:rsidR="00FB16F5">
        <w:rPr>
          <w:rFonts w:ascii="Times-Roman" w:hAnsi="Times-Roman"/>
          <w:color w:val="231F20"/>
          <w:lang w:eastAsia="zh-CN"/>
        </w:rPr>
        <w:t>ion, detection and segmentation</w:t>
      </w:r>
      <w:r w:rsidR="001718B4" w:rsidRPr="001718B4">
        <w:rPr>
          <w:rFonts w:ascii="Times-Roman" w:hAnsi="Times-Roman"/>
          <w:color w:val="231F20"/>
          <w:lang w:eastAsia="zh-CN"/>
        </w:rPr>
        <w:t xml:space="preserve">. </w:t>
      </w:r>
      <w:r w:rsidR="00FB16F5">
        <w:rPr>
          <w:rFonts w:ascii="Times-Roman" w:hAnsi="Times-Roman" w:hint="eastAsia"/>
          <w:color w:val="231F20"/>
          <w:lang w:eastAsia="zh-CN"/>
        </w:rPr>
        <w:t>H</w:t>
      </w:r>
      <w:r w:rsidR="00FB16F5">
        <w:rPr>
          <w:rFonts w:ascii="Times-Roman" w:hAnsi="Times-Roman"/>
          <w:color w:val="231F20"/>
          <w:lang w:eastAsia="zh-CN"/>
        </w:rPr>
        <w:t>owever</w:t>
      </w:r>
      <w:r w:rsidR="0019245B">
        <w:rPr>
          <w:rFonts w:ascii="Times-Roman" w:hAnsi="Times-Roman"/>
          <w:color w:val="231F20"/>
          <w:lang w:eastAsia="zh-CN"/>
        </w:rPr>
        <w:t>,</w:t>
      </w:r>
      <w:r w:rsidR="00FB16F5">
        <w:rPr>
          <w:rFonts w:ascii="Times-Roman" w:hAnsi="Times-Roman"/>
          <w:color w:val="231F20"/>
          <w:lang w:eastAsia="zh-CN"/>
        </w:rPr>
        <w:t xml:space="preserve"> there are some shortcomings</w:t>
      </w:r>
      <w:r w:rsidR="0019245B">
        <w:rPr>
          <w:rFonts w:ascii="Times-Roman" w:hAnsi="Times-Roman"/>
          <w:color w:val="231F20"/>
          <w:lang w:eastAsia="zh-CN"/>
        </w:rPr>
        <w:t xml:space="preserve"> of CNNs</w:t>
      </w:r>
      <w:r w:rsidR="00FB16F5">
        <w:rPr>
          <w:rFonts w:ascii="Times-Roman" w:hAnsi="Times-Roman"/>
          <w:color w:val="231F20"/>
          <w:lang w:eastAsia="zh-CN"/>
        </w:rPr>
        <w:t xml:space="preserve"> which should bring in consideration: </w:t>
      </w:r>
    </w:p>
    <w:p w14:paraId="41CB3D78" w14:textId="77777777" w:rsidR="00FB16F5" w:rsidRDefault="00A51CC1" w:rsidP="00A51CC1">
      <w:pPr>
        <w:ind w:firstLine="288"/>
        <w:jc w:val="both"/>
        <w:rPr>
          <w:rFonts w:ascii="Times-Roman" w:hAnsi="Times-Roman" w:hint="eastAsia"/>
          <w:color w:val="231F20"/>
          <w:lang w:eastAsia="zh-CN"/>
        </w:rPr>
      </w:pPr>
      <w:r>
        <w:rPr>
          <w:rFonts w:ascii="Times-Roman" w:hAnsi="Times-Roman" w:hint="eastAsia"/>
          <w:color w:val="231F20"/>
          <w:lang w:eastAsia="zh-CN"/>
        </w:rPr>
        <w:t xml:space="preserve">1). </w:t>
      </w:r>
      <w:r>
        <w:rPr>
          <w:rFonts w:ascii="Times-Roman" w:hAnsi="Times-Roman"/>
          <w:color w:val="231F20"/>
          <w:lang w:eastAsia="zh-CN"/>
        </w:rPr>
        <w:t xml:space="preserve">CNNs </w:t>
      </w:r>
      <w:r w:rsidRPr="00A51CC1">
        <w:rPr>
          <w:rFonts w:ascii="Times-Roman" w:hAnsi="Times-Roman"/>
          <w:color w:val="231F20"/>
          <w:lang w:eastAsia="zh-CN"/>
        </w:rPr>
        <w:t>require a fixed-size input image</w:t>
      </w:r>
      <w:r>
        <w:rPr>
          <w:rFonts w:ascii="Times-Roman" w:hAnsi="Times-Roman"/>
          <w:color w:val="231F20"/>
          <w:lang w:eastAsia="zh-CN"/>
        </w:rPr>
        <w:t xml:space="preserve"> due to the utilizing of fully connected</w:t>
      </w:r>
      <w:r>
        <w:rPr>
          <w:rFonts w:ascii="Times-Roman" w:hAnsi="Times-Roman" w:hint="eastAsia"/>
          <w:color w:val="231F20"/>
          <w:lang w:eastAsia="zh-CN"/>
        </w:rPr>
        <w:t xml:space="preserve"> </w:t>
      </w:r>
      <w:r w:rsidRPr="00A51CC1">
        <w:rPr>
          <w:rFonts w:ascii="Times-Roman" w:hAnsi="Times-Roman"/>
          <w:color w:val="231F20"/>
          <w:lang w:eastAsia="zh-CN"/>
        </w:rPr>
        <w:t xml:space="preserve">layer. This requirement </w:t>
      </w:r>
      <w:r w:rsidR="003B4752">
        <w:rPr>
          <w:rFonts w:ascii="Times-Roman" w:hAnsi="Times-Roman"/>
          <w:color w:val="231F20"/>
          <w:lang w:eastAsia="zh-CN"/>
        </w:rPr>
        <w:t>might</w:t>
      </w:r>
      <w:r w:rsidRPr="00A51CC1">
        <w:rPr>
          <w:rFonts w:ascii="Times-Roman" w:hAnsi="Times-Roman"/>
          <w:color w:val="231F20"/>
          <w:lang w:eastAsia="zh-CN"/>
        </w:rPr>
        <w:t xml:space="preserve"> </w:t>
      </w:r>
      <w:r w:rsidR="003B4752">
        <w:rPr>
          <w:rFonts w:ascii="Times-Roman" w:hAnsi="Times-Roman"/>
          <w:color w:val="231F20"/>
          <w:lang w:eastAsia="zh-CN"/>
        </w:rPr>
        <w:t xml:space="preserve">impair </w:t>
      </w:r>
      <w:r w:rsidRPr="00A51CC1">
        <w:rPr>
          <w:rFonts w:ascii="Times-Roman" w:hAnsi="Times-Roman"/>
          <w:color w:val="231F20"/>
          <w:lang w:eastAsia="zh-CN"/>
        </w:rPr>
        <w:t xml:space="preserve">the </w:t>
      </w:r>
      <w:r w:rsidR="003B4752">
        <w:rPr>
          <w:rFonts w:ascii="Times-Roman" w:hAnsi="Times-Roman"/>
          <w:color w:val="231F20"/>
          <w:lang w:eastAsia="zh-CN"/>
        </w:rPr>
        <w:t xml:space="preserve">detection </w:t>
      </w:r>
      <w:r w:rsidRPr="00A51CC1">
        <w:rPr>
          <w:rFonts w:ascii="Times-Roman" w:hAnsi="Times-Roman"/>
          <w:color w:val="231F20"/>
          <w:lang w:eastAsia="zh-CN"/>
        </w:rPr>
        <w:t>accuracy</w:t>
      </w:r>
      <w:r w:rsidR="00931001">
        <w:rPr>
          <w:rFonts w:ascii="Times-Roman" w:hAnsi="Times-Roman"/>
          <w:color w:val="231F20"/>
          <w:lang w:eastAsia="zh-CN"/>
        </w:rPr>
        <w:t xml:space="preserve"> and bring challenges to the adaption of network</w:t>
      </w:r>
      <w:r>
        <w:rPr>
          <w:rFonts w:ascii="Times-Roman" w:hAnsi="Times-Roman"/>
          <w:color w:val="231F20"/>
          <w:lang w:eastAsia="zh-CN"/>
        </w:rPr>
        <w:t>.</w:t>
      </w:r>
    </w:p>
    <w:p w14:paraId="2D01F392" w14:textId="77777777" w:rsidR="00A51CC1" w:rsidRPr="00A51CC1" w:rsidRDefault="00A51CC1" w:rsidP="00D273CF">
      <w:pPr>
        <w:ind w:firstLine="288"/>
        <w:jc w:val="both"/>
        <w:rPr>
          <w:rFonts w:ascii="Times-Roman" w:hAnsi="Times-Roman" w:hint="eastAsia"/>
          <w:color w:val="231F20"/>
          <w:lang w:eastAsia="zh-CN"/>
        </w:rPr>
      </w:pPr>
      <w:r>
        <w:rPr>
          <w:rFonts w:ascii="Times-Roman" w:hAnsi="Times-Roman"/>
          <w:color w:val="231F20"/>
          <w:lang w:eastAsia="zh-CN"/>
        </w:rPr>
        <w:t>2)</w:t>
      </w:r>
      <w:r w:rsidR="00B666AB">
        <w:rPr>
          <w:rFonts w:ascii="Times-Roman" w:hAnsi="Times-Roman"/>
          <w:color w:val="231F20"/>
          <w:lang w:eastAsia="zh-CN"/>
        </w:rPr>
        <w:t>.</w:t>
      </w:r>
      <w:r w:rsidR="00931001">
        <w:rPr>
          <w:rFonts w:ascii="Times-Roman" w:hAnsi="Times-Roman" w:hint="eastAsia"/>
          <w:color w:val="231F20"/>
          <w:lang w:eastAsia="zh-CN"/>
        </w:rPr>
        <w:t xml:space="preserve"> </w:t>
      </w:r>
      <w:r w:rsidR="00D273CF">
        <w:rPr>
          <w:rFonts w:ascii="Times-Roman" w:hAnsi="Times-Roman" w:hint="eastAsia"/>
          <w:color w:val="231F20"/>
          <w:lang w:eastAsia="zh-CN"/>
        </w:rPr>
        <w:t>Fully conne</w:t>
      </w:r>
      <w:r w:rsidR="00D273CF">
        <w:rPr>
          <w:rFonts w:ascii="Times-Roman" w:hAnsi="Times-Roman"/>
          <w:color w:val="231F20"/>
          <w:lang w:eastAsia="zh-CN"/>
        </w:rPr>
        <w:t>c</w:t>
      </w:r>
      <w:r w:rsidR="00D273CF">
        <w:rPr>
          <w:rFonts w:ascii="Times-Roman" w:hAnsi="Times-Roman" w:hint="eastAsia"/>
          <w:color w:val="231F20"/>
          <w:lang w:eastAsia="zh-CN"/>
        </w:rPr>
        <w:t>t</w:t>
      </w:r>
      <w:r w:rsidR="00D273CF">
        <w:rPr>
          <w:rFonts w:ascii="Times-Roman" w:hAnsi="Times-Roman"/>
          <w:color w:val="231F20"/>
          <w:lang w:eastAsia="zh-CN"/>
        </w:rPr>
        <w:t>e</w:t>
      </w:r>
      <w:r w:rsidR="00D273CF">
        <w:rPr>
          <w:rFonts w:ascii="Times-Roman" w:hAnsi="Times-Roman" w:hint="eastAsia"/>
          <w:color w:val="231F20"/>
          <w:lang w:eastAsia="zh-CN"/>
        </w:rPr>
        <w:t xml:space="preserve">d </w:t>
      </w:r>
      <w:r w:rsidR="00D273CF">
        <w:rPr>
          <w:rFonts w:ascii="Times-Roman" w:hAnsi="Times-Roman"/>
          <w:color w:val="231F20"/>
          <w:lang w:eastAsia="zh-CN"/>
        </w:rPr>
        <w:t>layers might also lead to more parameters and</w:t>
      </w:r>
      <w:r w:rsidR="00D273CF">
        <w:rPr>
          <w:rFonts w:ascii="Times-Roman" w:hAnsi="Times-Roman" w:hint="eastAsia"/>
          <w:color w:val="231F20"/>
          <w:lang w:eastAsia="zh-CN"/>
        </w:rPr>
        <w:t xml:space="preserve"> </w:t>
      </w:r>
      <w:r w:rsidR="00D273CF">
        <w:rPr>
          <w:rFonts w:ascii="Times-Roman" w:hAnsi="Times-Roman"/>
          <w:color w:val="231F20"/>
          <w:lang w:eastAsia="zh-CN"/>
        </w:rPr>
        <w:t>increasing</w:t>
      </w:r>
      <w:r w:rsidR="00D273CF" w:rsidRPr="00DD3EAD">
        <w:rPr>
          <w:rFonts w:ascii="Times-Roman" w:hAnsi="Times-Roman"/>
          <w:color w:val="231F20"/>
          <w:lang w:eastAsia="zh-CN"/>
        </w:rPr>
        <w:t xml:space="preserve"> of calculation</w:t>
      </w:r>
      <w:r w:rsidR="00D273CF">
        <w:rPr>
          <w:rFonts w:ascii="Times-Roman" w:hAnsi="Times-Roman"/>
          <w:color w:val="231F20"/>
          <w:lang w:eastAsia="zh-CN"/>
        </w:rPr>
        <w:t xml:space="preserve">s, since </w:t>
      </w:r>
      <w:r w:rsidR="00D273CF">
        <w:rPr>
          <w:rFonts w:ascii="Times-Roman" w:hAnsi="Times-Roman"/>
          <w:color w:val="231F20"/>
        </w:rPr>
        <w:t>each neuron in current layer has to connect to every neuron in previous layer.</w:t>
      </w:r>
    </w:p>
    <w:p w14:paraId="3EE9ECC0" w14:textId="77777777" w:rsidR="00FB16F5" w:rsidRDefault="00DD3EAD" w:rsidP="00DD3EAD">
      <w:pPr>
        <w:ind w:firstLine="288"/>
        <w:jc w:val="both"/>
        <w:rPr>
          <w:rFonts w:ascii="Times-Roman" w:hAnsi="Times-Roman" w:hint="eastAsia"/>
          <w:color w:val="231F20"/>
          <w:lang w:eastAsia="zh-CN"/>
        </w:rPr>
      </w:pPr>
      <w:r>
        <w:rPr>
          <w:rFonts w:ascii="Times-Roman" w:hAnsi="Times-Roman" w:hint="eastAsia"/>
          <w:color w:val="231F20"/>
          <w:lang w:eastAsia="zh-CN"/>
        </w:rPr>
        <w:t>3).</w:t>
      </w:r>
      <w:r w:rsidR="00931001">
        <w:rPr>
          <w:rFonts w:ascii="Times-Roman" w:hAnsi="Times-Roman" w:hint="eastAsia"/>
          <w:color w:val="231F20"/>
          <w:lang w:eastAsia="zh-CN"/>
        </w:rPr>
        <w:t xml:space="preserve"> </w:t>
      </w:r>
      <w:r w:rsidR="00D273CF">
        <w:rPr>
          <w:rFonts w:ascii="Times-Roman" w:hAnsi="Times-Roman"/>
          <w:color w:val="231F20"/>
          <w:lang w:eastAsia="zh-CN"/>
        </w:rPr>
        <w:t xml:space="preserve">In fully connected layers, feature maps are converted into vectors, which would result in </w:t>
      </w:r>
      <w:r w:rsidR="00D273CF" w:rsidRPr="00093CA6">
        <w:rPr>
          <w:rFonts w:ascii="Times-Roman" w:hAnsi="Times-Roman"/>
          <w:color w:val="231F20"/>
          <w:lang w:eastAsia="zh-CN"/>
        </w:rPr>
        <w:t>loss of</w:t>
      </w:r>
      <w:r w:rsidR="00D273CF">
        <w:rPr>
          <w:rFonts w:ascii="Times-Roman" w:hAnsi="Times-Roman"/>
          <w:color w:val="231F20"/>
          <w:lang w:eastAsia="zh-CN"/>
        </w:rPr>
        <w:t xml:space="preserve"> spatial information of inputs.</w:t>
      </w:r>
    </w:p>
    <w:p w14:paraId="2FCBDE26" w14:textId="7B910A2A" w:rsidR="007179D7" w:rsidRDefault="00E8553D" w:rsidP="007179D7">
      <w:pPr>
        <w:ind w:firstLine="288"/>
        <w:jc w:val="both"/>
        <w:rPr>
          <w:rFonts w:ascii="Times-Roman" w:hAnsi="Times-Roman" w:hint="eastAsia"/>
          <w:color w:val="231F20"/>
        </w:rPr>
      </w:pPr>
      <w:r w:rsidRPr="00E8553D">
        <w:rPr>
          <w:rFonts w:ascii="Times-Roman" w:hAnsi="Times-Roman"/>
          <w:color w:val="231F20"/>
          <w:lang w:eastAsia="zh-CN"/>
        </w:rPr>
        <w:t xml:space="preserve">Based on above-mentioned </w:t>
      </w:r>
      <w:r w:rsidR="00FB70F4">
        <w:rPr>
          <w:rFonts w:ascii="Times-Roman" w:hAnsi="Times-Roman"/>
          <w:color w:val="231F20"/>
          <w:lang w:eastAsia="zh-CN"/>
        </w:rPr>
        <w:t>factors</w:t>
      </w:r>
      <w:r>
        <w:rPr>
          <w:rFonts w:ascii="Times-Roman" w:hAnsi="Times-Roman"/>
          <w:color w:val="231F20"/>
          <w:lang w:eastAsia="zh-CN"/>
        </w:rPr>
        <w:t xml:space="preserve">, </w:t>
      </w:r>
      <w:r>
        <w:rPr>
          <w:rFonts w:ascii="Times-Roman" w:hAnsi="Times-Roman"/>
          <w:color w:val="231F20"/>
        </w:rPr>
        <w:t>f</w:t>
      </w:r>
      <w:r w:rsidR="00D25F91">
        <w:rPr>
          <w:rFonts w:ascii="Times-Roman" w:hAnsi="Times-Roman"/>
          <w:color w:val="231F20"/>
        </w:rPr>
        <w:t>ully convolution neural netw</w:t>
      </w:r>
      <w:r>
        <w:rPr>
          <w:rFonts w:ascii="Times-Roman" w:hAnsi="Times-Roman"/>
          <w:color w:val="231F20"/>
        </w:rPr>
        <w:t>ork(FCN) [</w:t>
      </w:r>
      <w:r w:rsidR="00D273CF">
        <w:rPr>
          <w:rFonts w:ascii="Times-Roman" w:hAnsi="Times-Roman"/>
          <w:color w:val="231F20"/>
        </w:rPr>
        <w:t xml:space="preserve">] </w:t>
      </w:r>
      <w:r>
        <w:rPr>
          <w:rFonts w:ascii="Times-Roman" w:hAnsi="Times-Roman"/>
          <w:color w:val="231F20"/>
        </w:rPr>
        <w:t xml:space="preserve">is </w:t>
      </w:r>
      <w:r w:rsidR="007179D7">
        <w:rPr>
          <w:rFonts w:ascii="Times-Roman" w:hAnsi="Times-Roman"/>
          <w:color w:val="231F20"/>
        </w:rPr>
        <w:t>designed</w:t>
      </w:r>
      <w:r>
        <w:rPr>
          <w:rFonts w:ascii="Times-Roman" w:hAnsi="Times-Roman"/>
          <w:color w:val="231F20"/>
        </w:rPr>
        <w:t xml:space="preserve"> as the alternative network architecture </w:t>
      </w:r>
      <w:r w:rsidR="007179D7">
        <w:rPr>
          <w:rFonts w:ascii="Times-Roman" w:hAnsi="Times-Roman"/>
          <w:color w:val="231F20"/>
        </w:rPr>
        <w:t xml:space="preserve">which use convolutional layer with </w:t>
      </w:r>
      <w:r w:rsidR="007179D7">
        <w:rPr>
          <w:lang w:eastAsia="zh-CN"/>
        </w:rPr>
        <w:t>1*1 k</w:t>
      </w:r>
      <w:r w:rsidR="007179D7" w:rsidRPr="00B91E40">
        <w:rPr>
          <w:lang w:eastAsia="zh-CN"/>
        </w:rPr>
        <w:t>ernel</w:t>
      </w:r>
      <w:r w:rsidR="007179D7">
        <w:rPr>
          <w:lang w:eastAsia="zh-CN"/>
        </w:rPr>
        <w:t>s</w:t>
      </w:r>
      <w:r w:rsidR="007179D7">
        <w:rPr>
          <w:rFonts w:ascii="Times-Roman" w:hAnsi="Times-Roman"/>
          <w:color w:val="231F20"/>
        </w:rPr>
        <w:t xml:space="preserve"> </w:t>
      </w:r>
      <w:r w:rsidR="007179D7">
        <w:rPr>
          <w:lang w:eastAsia="zh-CN"/>
        </w:rPr>
        <w:t xml:space="preserve">to </w:t>
      </w:r>
      <w:r w:rsidR="007179D7" w:rsidRPr="00B91E40">
        <w:rPr>
          <w:lang w:eastAsia="zh-CN"/>
        </w:rPr>
        <w:t>take the place of</w:t>
      </w:r>
      <w:r w:rsidR="007179D7">
        <w:rPr>
          <w:lang w:eastAsia="zh-CN"/>
        </w:rPr>
        <w:t xml:space="preserve"> the</w:t>
      </w:r>
      <w:r w:rsidR="007179D7">
        <w:rPr>
          <w:rFonts w:ascii="Times-Roman" w:hAnsi="Times-Roman"/>
          <w:color w:val="231F20"/>
        </w:rPr>
        <w:t xml:space="preserve"> fully connected layer. </w:t>
      </w:r>
    </w:p>
    <w:p w14:paraId="129549D8" w14:textId="593709C2" w:rsidR="007179D7" w:rsidRDefault="007179D7" w:rsidP="00E8553D">
      <w:pPr>
        <w:ind w:firstLine="288"/>
        <w:jc w:val="both"/>
        <w:rPr>
          <w:rFonts w:ascii="Times-Roman" w:hAnsi="Times-Roman" w:hint="eastAsia"/>
          <w:color w:val="231F20"/>
        </w:rPr>
      </w:pPr>
      <w:r>
        <w:rPr>
          <w:lang w:eastAsia="zh-CN"/>
        </w:rPr>
        <w:t>Different with CNNs, FCN</w:t>
      </w:r>
      <w:r>
        <w:t xml:space="preserve"> can take input of arbitrary size and produce correspondingly-sized output with efficient inference.</w:t>
      </w:r>
    </w:p>
    <w:p w14:paraId="5DF0AB02" w14:textId="02B92D63" w:rsidR="00B67FD4" w:rsidRDefault="00B67FD4" w:rsidP="00E8553D">
      <w:pPr>
        <w:ind w:firstLine="288"/>
        <w:jc w:val="both"/>
        <w:rPr>
          <w:rFonts w:ascii="Times-Roman" w:hAnsi="Times-Roman" w:hint="eastAsia"/>
          <w:color w:val="231F20"/>
        </w:rPr>
      </w:pPr>
      <w:r>
        <w:rPr>
          <w:rFonts w:hint="eastAsia"/>
          <w:lang w:eastAsia="zh-CN"/>
        </w:rPr>
        <w:t>F</w:t>
      </w:r>
      <w:r>
        <w:t xml:space="preserve">CNs have already been used in many areas like sematic segmentation and so on. Researchers found FCN has a strong learning ability which won’t lost to the traditional ones, meanwhile, it also has a high efficient computation </w:t>
      </w:r>
      <w:r>
        <w:rPr>
          <w:rFonts w:hint="eastAsia"/>
          <w:lang w:eastAsia="zh-CN"/>
        </w:rPr>
        <w:t>a</w:t>
      </w:r>
      <w:r>
        <w:t xml:space="preserve">bility.   </w:t>
      </w:r>
    </w:p>
    <w:p w14:paraId="1B942056" w14:textId="52CFBDBD" w:rsidR="00F414A2" w:rsidRDefault="00F414A2" w:rsidP="00D25F91">
      <w:pPr>
        <w:ind w:firstLine="288"/>
        <w:jc w:val="both"/>
      </w:pPr>
    </w:p>
    <w:p w14:paraId="06AED0C8" w14:textId="7B8C4951" w:rsidR="00060418" w:rsidRDefault="00060418" w:rsidP="00D25F91">
      <w:pPr>
        <w:ind w:firstLine="288"/>
        <w:jc w:val="both"/>
      </w:pPr>
    </w:p>
    <w:p w14:paraId="4FE59F43" w14:textId="1DA8A68F" w:rsidR="00060418" w:rsidRPr="00060418" w:rsidRDefault="00060418" w:rsidP="00D25F91">
      <w:pPr>
        <w:ind w:firstLine="288"/>
        <w:jc w:val="both"/>
        <w:rPr>
          <w:rFonts w:hint="eastAsia"/>
          <w:b/>
          <w:color w:val="FF0000"/>
          <w:lang w:eastAsia="zh-CN"/>
        </w:rPr>
      </w:pPr>
      <w:r w:rsidRPr="00060418">
        <w:rPr>
          <w:rFonts w:hint="eastAsia"/>
          <w:b/>
          <w:color w:val="FF0000"/>
          <w:lang w:eastAsia="zh-CN"/>
        </w:rPr>
        <w:t>我这里是想从</w:t>
      </w:r>
      <w:r w:rsidRPr="00060418">
        <w:rPr>
          <w:rFonts w:hint="eastAsia"/>
          <w:b/>
          <w:color w:val="FF0000"/>
          <w:lang w:eastAsia="zh-CN"/>
        </w:rPr>
        <w:t>CNN</w:t>
      </w:r>
      <w:r w:rsidRPr="00060418">
        <w:rPr>
          <w:rFonts w:hint="eastAsia"/>
          <w:b/>
          <w:color w:val="FF0000"/>
          <w:lang w:eastAsia="zh-CN"/>
        </w:rPr>
        <w:t>的不足引出我们为什么要用</w:t>
      </w:r>
      <w:r w:rsidRPr="00060418">
        <w:rPr>
          <w:rFonts w:hint="eastAsia"/>
          <w:b/>
          <w:color w:val="FF0000"/>
          <w:lang w:eastAsia="zh-CN"/>
        </w:rPr>
        <w:t>FCN</w:t>
      </w:r>
      <w:r w:rsidRPr="00060418">
        <w:rPr>
          <w:rFonts w:hint="eastAsia"/>
          <w:b/>
          <w:color w:val="FF0000"/>
          <w:lang w:eastAsia="zh-CN"/>
        </w:rPr>
        <w:t>，然后介绍</w:t>
      </w:r>
      <w:r w:rsidRPr="00060418">
        <w:rPr>
          <w:rFonts w:hint="eastAsia"/>
          <w:b/>
          <w:color w:val="FF0000"/>
          <w:lang w:eastAsia="zh-CN"/>
        </w:rPr>
        <w:t>FCN</w:t>
      </w:r>
      <w:r w:rsidRPr="00060418">
        <w:rPr>
          <w:rFonts w:hint="eastAsia"/>
          <w:b/>
          <w:color w:val="FF0000"/>
          <w:lang w:eastAsia="zh-CN"/>
        </w:rPr>
        <w:t>，后面的我就有点凌乱了。不知道接下来应该带着什么样的目的去写。</w:t>
      </w:r>
      <w:r w:rsidR="0052788B">
        <w:rPr>
          <w:rFonts w:hint="eastAsia"/>
          <w:b/>
          <w:color w:val="FF0000"/>
          <w:lang w:eastAsia="zh-CN"/>
        </w:rPr>
        <w:t>要不你</w:t>
      </w:r>
      <w:r>
        <w:rPr>
          <w:rFonts w:hint="eastAsia"/>
          <w:b/>
          <w:color w:val="FF0000"/>
          <w:lang w:eastAsia="zh-CN"/>
        </w:rPr>
        <w:t>给点提示吧。</w:t>
      </w:r>
      <w:r w:rsidR="0052788B">
        <w:rPr>
          <w:rFonts w:hint="eastAsia"/>
          <w:b/>
          <w:color w:val="FF0000"/>
          <w:lang w:eastAsia="zh-CN"/>
        </w:rPr>
        <w:t>或者给篇论文让我参考一下。</w:t>
      </w:r>
    </w:p>
    <w:p w14:paraId="3B67DBB1" w14:textId="1A63F92F" w:rsidR="00060418" w:rsidRPr="00060418" w:rsidRDefault="00060418" w:rsidP="00D25F91">
      <w:pPr>
        <w:ind w:firstLine="288"/>
        <w:jc w:val="both"/>
        <w:rPr>
          <w:lang w:eastAsia="zh-CN"/>
        </w:rPr>
      </w:pPr>
    </w:p>
    <w:p w14:paraId="085B386D" w14:textId="77777777" w:rsidR="00060418" w:rsidRDefault="00060418" w:rsidP="00D25F91">
      <w:pPr>
        <w:ind w:firstLine="288"/>
        <w:jc w:val="both"/>
        <w:rPr>
          <w:lang w:eastAsia="zh-CN"/>
        </w:rPr>
      </w:pPr>
    </w:p>
    <w:p w14:paraId="1CA93AB1" w14:textId="77777777" w:rsidR="00D25F91" w:rsidRPr="00D25F91" w:rsidRDefault="00D25F91" w:rsidP="00D25F91">
      <w:pPr>
        <w:ind w:left="288"/>
        <w:jc w:val="both"/>
        <w:rPr>
          <w:lang w:eastAsia="zh-CN"/>
        </w:rPr>
      </w:pPr>
      <w:r>
        <w:rPr>
          <w:rFonts w:hint="eastAsia"/>
          <w:lang w:eastAsia="zh-CN"/>
        </w:rPr>
        <w:t>%%%%%%%%%%%%%%%%%%%</w:t>
      </w:r>
    </w:p>
    <w:p w14:paraId="55EE1093" w14:textId="77777777" w:rsidR="00060418" w:rsidRDefault="00060418" w:rsidP="00873341">
      <w:pPr>
        <w:ind w:firstLine="288"/>
        <w:jc w:val="both"/>
      </w:pPr>
    </w:p>
    <w:p w14:paraId="4CF0F40F" w14:textId="77777777" w:rsidR="00060418" w:rsidRDefault="00060418" w:rsidP="00873341">
      <w:pPr>
        <w:ind w:firstLine="288"/>
        <w:jc w:val="both"/>
      </w:pPr>
    </w:p>
    <w:p w14:paraId="0EB4EA71" w14:textId="28FEAAF3" w:rsidR="00B67FD4" w:rsidRDefault="000E2CC4" w:rsidP="00873341">
      <w:pPr>
        <w:ind w:firstLine="288"/>
        <w:jc w:val="both"/>
      </w:pPr>
      <w:r>
        <w:t>The primary</w:t>
      </w:r>
      <w:r w:rsidR="008D6AFB">
        <w:t xml:space="preserve"> task of our network is to learn an optimal feature transform of pixel’s observation series, thus we can </w:t>
      </w:r>
      <w:r w:rsidR="00C253AB">
        <w:t>find a new representation</w:t>
      </w:r>
      <w:r w:rsidR="008D6AFB">
        <w:t xml:space="preserve"> </w:t>
      </w:r>
      <w:r w:rsidR="00C253AB">
        <w:t xml:space="preserve">which </w:t>
      </w:r>
      <w:r w:rsidR="00F434AF">
        <w:t>is easy</w:t>
      </w:r>
      <w:r w:rsidR="008D6AFB">
        <w:t xml:space="preserve"> for classification from raw RGB data. There </w:t>
      </w:r>
      <w:r>
        <w:rPr>
          <w:rFonts w:hint="eastAsia"/>
          <w:lang w:eastAsia="zh-CN"/>
        </w:rPr>
        <w:t>nee</w:t>
      </w:r>
      <w:r>
        <w:t>ds to be</w:t>
      </w:r>
      <w:r w:rsidR="008D6AFB">
        <w:t xml:space="preserve"> a consistent one-to-</w:t>
      </w:r>
      <w:r>
        <w:t xml:space="preserve">one match between pixels’ observation sequence and our network </w:t>
      </w:r>
      <w:r w:rsidR="008D6AFB">
        <w:t>output on the time series.</w:t>
      </w:r>
      <w:r>
        <w:t xml:space="preserve"> In these circumstances, traditional convolutional network </w:t>
      </w:r>
      <w:r w:rsidRPr="000E2CC4">
        <w:t xml:space="preserve">cannot meet </w:t>
      </w:r>
      <w:r w:rsidR="002F37DF">
        <w:t>our</w:t>
      </w:r>
      <w:r w:rsidRPr="000E2CC4">
        <w:t xml:space="preserve"> requirements</w:t>
      </w:r>
      <w:r>
        <w:t>.</w:t>
      </w:r>
    </w:p>
    <w:p w14:paraId="6DCA9979" w14:textId="76FCC5EA" w:rsidR="00D676BD" w:rsidRDefault="008D6AFB" w:rsidP="000E2CC4">
      <w:pPr>
        <w:ind w:firstLine="288"/>
        <w:jc w:val="both"/>
      </w:pPr>
      <w:r>
        <w:t xml:space="preserve">Therefore, </w:t>
      </w:r>
      <w:r>
        <w:rPr>
          <w:rFonts w:hint="eastAsia"/>
          <w:lang w:eastAsia="zh-CN"/>
        </w:rPr>
        <w:t>w</w:t>
      </w:r>
      <w:r>
        <w:t>e take a fixed size of pixel’s observation patches as the input of our network.</w:t>
      </w:r>
      <w:r w:rsidR="00A10631">
        <w:t xml:space="preserve"> </w:t>
      </w:r>
      <w:r w:rsidR="00A10631" w:rsidRPr="00A10631">
        <w:t>For the convenience of calculations,</w:t>
      </w:r>
      <w:r w:rsidR="00A10631">
        <w:t xml:space="preserve"> we transform observation sequence into observation patches.</w:t>
      </w:r>
    </w:p>
    <w:p w14:paraId="5A419AB7" w14:textId="3F28AC45" w:rsidR="007179D7" w:rsidRPr="007179D7" w:rsidRDefault="007179D7" w:rsidP="007179D7">
      <w:pPr>
        <w:ind w:firstLine="288"/>
        <w:jc w:val="both"/>
        <w:rPr>
          <w:rFonts w:ascii="Times-Roman" w:hAnsi="Times-Roman" w:hint="eastAsia"/>
          <w:color w:val="231F20"/>
          <w:lang w:eastAsia="zh-CN"/>
        </w:rPr>
      </w:pPr>
      <w:r>
        <w:rPr>
          <w:rFonts w:ascii="Times-Roman" w:hAnsi="Times-Roman"/>
          <w:color w:val="231F20"/>
        </w:rPr>
        <w:t>And the structure of our fully convolutional network for background modeling is shown in Fig.3.</w:t>
      </w:r>
    </w:p>
    <w:p w14:paraId="7DB2B403" w14:textId="77777777" w:rsidR="008D564C" w:rsidRDefault="008D6AFB" w:rsidP="008D564C">
      <w:pPr>
        <w:ind w:firstLine="288"/>
        <w:jc w:val="both"/>
        <w:rPr>
          <w:ins w:id="1" w:author="Zhao Chenqiu" w:date="2018-04-18T09:58:00Z"/>
        </w:rPr>
      </w:pPr>
      <w:r>
        <w:t>T</w:t>
      </w:r>
      <w:r>
        <w:rPr>
          <w:rFonts w:hint="eastAsia"/>
        </w:rPr>
        <w:t>he</w:t>
      </w:r>
      <w:r>
        <w:t xml:space="preserve"> </w:t>
      </w:r>
      <w:r>
        <w:rPr>
          <w:rFonts w:hint="eastAsia"/>
        </w:rPr>
        <w:t>architectures</w:t>
      </w:r>
      <w:r>
        <w:t xml:space="preserve"> of </w:t>
      </w:r>
      <w:r>
        <w:rPr>
          <w:rFonts w:hint="eastAsia"/>
        </w:rPr>
        <w:t xml:space="preserve">our proposed FCN is </w:t>
      </w:r>
      <w:r>
        <w:t xml:space="preserve">illustrated in Figure xx, our network contains 5 convolutional layers, 2 pool layers and a convolutional layer which have a </w:t>
      </w:r>
      <w:r>
        <w:rPr>
          <w:rFonts w:hint="eastAsia"/>
        </w:rPr>
        <w:t>f</w:t>
      </w:r>
      <w:r>
        <w:t xml:space="preserve">ilter size of 1*1. </w:t>
      </w:r>
      <w:r w:rsidRPr="004B33C4">
        <w:t>A short calculation revealed that</w:t>
      </w:r>
      <w:r>
        <w:t xml:space="preserve"> the network output will less 10 pixels after forward calculating. In order to </w:t>
      </w:r>
      <w:r>
        <w:rPr>
          <w:rFonts w:hint="eastAsia"/>
        </w:rPr>
        <w:t xml:space="preserve">make </w:t>
      </w:r>
      <w:r>
        <w:t xml:space="preserve">output the same size as input, </w:t>
      </w:r>
      <w:r w:rsidRPr="004B33C4">
        <w:t>we borrowed ideas from</w:t>
      </w:r>
      <w:r>
        <w:t xml:space="preserve"> </w:t>
      </w:r>
      <w:r w:rsidRPr="004B33C4">
        <w:t>Image semantic segmentation</w:t>
      </w:r>
      <w:r>
        <w:t xml:space="preserve">, which is doing </w:t>
      </w:r>
      <w:r>
        <w:rPr>
          <w:rFonts w:hint="eastAsia"/>
        </w:rPr>
        <w:t>zero-padding</w:t>
      </w:r>
      <w:r>
        <w:t xml:space="preserve"> before the training. After the forward computing, we can get the new representation of input observation values in a new feature space. Then, after </w:t>
      </w:r>
      <w:r w:rsidR="008D564C">
        <w:t>some</w:t>
      </w:r>
      <w:r>
        <w:t xml:space="preserve"> </w:t>
      </w:r>
      <w:r w:rsidR="008D564C" w:rsidRPr="008D564C">
        <w:t>thresholding calculations</w:t>
      </w:r>
      <w:r w:rsidR="008D564C">
        <w:t>.</w:t>
      </w:r>
      <w:r w:rsidR="008D564C" w:rsidRPr="008D564C">
        <w:rPr>
          <w:rFonts w:hint="eastAsia"/>
        </w:rPr>
        <w:t xml:space="preserve"> </w:t>
      </w:r>
      <w:r w:rsidR="008D564C">
        <w:t>Our experiment results show that a random initialized FCNs, trained end-to-end on feature learning can achieve the state-of-the-art without further machinery.</w:t>
      </w:r>
    </w:p>
    <w:p w14:paraId="4BB0CB61" w14:textId="77777777" w:rsidR="00A52F40" w:rsidRDefault="0042474C" w:rsidP="00A52F40">
      <w:pPr>
        <w:pStyle w:val="a3"/>
        <w:rPr>
          <w:ins w:id="2" w:author="Zhao Chenqiu" w:date="2018-04-18T09:58:00Z"/>
          <w:spacing w:val="0"/>
          <w:lang w:val="en-US" w:eastAsia="en-US"/>
        </w:rPr>
      </w:pPr>
      <w:ins w:id="3" w:author="Zhao Chenqiu" w:date="2018-04-18T09:58:00Z">
        <w:r>
          <w:rPr>
            <w:spacing w:val="0"/>
            <w:lang w:val="en-US" w:eastAsia="en-US"/>
          </w:rPr>
          <w:t>T</w:t>
        </w:r>
        <w:r w:rsidR="00A52F40">
          <w:rPr>
            <w:spacing w:val="0"/>
            <w:lang w:val="en-US" w:eastAsia="en-US"/>
          </w:rPr>
          <w:t>he</w:t>
        </w:r>
      </w:ins>
      <w:ins w:id="4" w:author="任 薪宇" w:date="2018-04-19T09:05:00Z">
        <w:r>
          <w:rPr>
            <w:spacing w:val="0"/>
            <w:lang w:val="en-US" w:eastAsia="en-US"/>
          </w:rPr>
          <w:t xml:space="preserve"> </w:t>
        </w:r>
      </w:ins>
      <w:ins w:id="5" w:author="Zhao Chenqiu" w:date="2018-04-18T09:58:00Z">
        <w:del w:id="6" w:author="任 薪宇" w:date="2018-04-19T09:05:00Z">
          <w:r w:rsidR="00A52F40" w:rsidDel="0042474C">
            <w:rPr>
              <w:spacing w:val="0"/>
              <w:lang w:val="en-US" w:eastAsia="en-US"/>
            </w:rPr>
            <w:delText xml:space="preserve"> </w:delText>
          </w:r>
        </w:del>
        <w:r w:rsidR="00A52F40">
          <w:rPr>
            <w:spacing w:val="0"/>
            <w:lang w:val="en-US" w:eastAsia="en-US"/>
          </w:rPr>
          <w:t>image sequence is reshape</w:t>
        </w:r>
      </w:ins>
      <w:r w:rsidR="00D25F91">
        <w:rPr>
          <w:spacing w:val="0"/>
          <w:lang w:val="en-US" w:eastAsia="en-US"/>
        </w:rPr>
        <w:t>.</w:t>
      </w:r>
      <w:ins w:id="7" w:author="Zhao Chenqiu" w:date="2018-04-18T09:58:00Z">
        <w:r w:rsidR="00A52F40">
          <w:rPr>
            <w:spacing w:val="0"/>
            <w:lang w:val="en-US" w:eastAsia="en-US"/>
          </w:rPr>
          <w:t xml:space="preserve"> Moreover, the image blocks </w:t>
        </w:r>
      </w:ins>
    </w:p>
    <w:p w14:paraId="58771E7B" w14:textId="77777777" w:rsidR="00A52F40" w:rsidRDefault="00A52F40" w:rsidP="00A52F40">
      <w:pPr>
        <w:pStyle w:val="a3"/>
        <w:rPr>
          <w:ins w:id="8" w:author="Zhao Chenqiu" w:date="2018-04-18T09:58:00Z"/>
          <w:spacing w:val="0"/>
          <w:lang w:val="en-US" w:eastAsia="en-US"/>
        </w:rPr>
      </w:pPr>
      <w:commentRangeStart w:id="9"/>
      <w:ins w:id="10" w:author="Zhao Chenqiu" w:date="2018-04-18T09:58:00Z">
        <w:r>
          <w:rPr>
            <w:spacing w:val="0"/>
            <w:lang w:val="en-US" w:eastAsia="en-US"/>
          </w:rPr>
          <w:t xml:space="preserve">In the experiment, we divide video into image blocks, each containing 100 frames. For each image block, we can obtain M*N of pixel’s historical observation sequences, where the M and N denoted the size of images. After a simple deformation, pixel’s historical observation sequences are transformed into pixel’s observation patches. </w:t>
        </w:r>
        <w:r>
          <w:rPr>
            <w:spacing w:val="0"/>
            <w:lang w:val="en-US" w:eastAsia="zh-CN"/>
          </w:rPr>
          <w:t>In</w:t>
        </w:r>
        <w:r>
          <w:rPr>
            <w:spacing w:val="0"/>
            <w:lang w:val="en-US" w:eastAsia="en-US"/>
          </w:rPr>
          <w:t xml:space="preserve"> training process, we take only one image block to generate the observation patches as our training sample set. Since </w:t>
        </w:r>
        <w:r>
          <w:rPr>
            <w:spacing w:val="0"/>
            <w:lang w:val="en-US" w:eastAsia="zh-CN"/>
          </w:rPr>
          <w:t>m</w:t>
        </w:r>
        <w:r>
          <w:rPr>
            <w:spacing w:val="0"/>
            <w:lang w:val="en-US" w:eastAsia="en-US"/>
          </w:rPr>
          <w:t xml:space="preserve">ost of the videos in dataset2014 contain over 1000 frames </w:t>
        </w:r>
        <w:r>
          <w:rPr>
            <w:spacing w:val="0"/>
            <w:lang w:val="en-US" w:eastAsia="zh-CN"/>
          </w:rPr>
          <w:t>with</w:t>
        </w:r>
        <w:r>
          <w:rPr>
            <w:spacing w:val="0"/>
            <w:lang w:val="en-US" w:eastAsia="en-US"/>
          </w:rPr>
          <w:t xml:space="preserve"> groundtruth,</w:t>
        </w:r>
        <w:r>
          <w:rPr>
            <w:spacing w:val="0"/>
            <w:lang w:val="en-US" w:eastAsia="zh-CN"/>
          </w:rPr>
          <w:t xml:space="preserve"> </w:t>
        </w:r>
        <w:del w:id="11" w:author="Zhao Chenqiu" w:date="2018-04-18T10:07:00Z">
          <w:r w:rsidDel="005A54BA">
            <w:rPr>
              <w:spacing w:val="0"/>
              <w:lang w:val="en-US" w:eastAsia="en-US"/>
            </w:rPr>
            <w:delText>our training data only accounts for less than 10% of total dataset. But we can still get sufficient training data because the number of the training patches based on the size of images. For example, in the video Highway of dataset2014, the image size is 320*240, so the number of observation patches is 76800 for each image block. The rest image blocks are saved for testing. We do the same process to the groundtruth images and get the patches we called label patches. The outputs of FCN, which we called prediction patches, are compared with the threshold R. Then after a reverse deformation, we can get the finally foreground maps.</w:delText>
          </w:r>
          <w:commentRangeEnd w:id="9"/>
          <w:r w:rsidDel="005A54BA">
            <w:rPr>
              <w:rStyle w:val="aa"/>
              <w:spacing w:val="0"/>
              <w:lang w:val="en-US" w:eastAsia="en-US"/>
            </w:rPr>
            <w:commentReference w:id="9"/>
          </w:r>
        </w:del>
      </w:ins>
    </w:p>
    <w:p w14:paraId="6CD93125" w14:textId="77777777" w:rsidR="00A52F40" w:rsidRPr="00B91E40" w:rsidRDefault="00A52F40" w:rsidP="008D564C">
      <w:pPr>
        <w:ind w:firstLine="288"/>
        <w:jc w:val="both"/>
      </w:pPr>
    </w:p>
    <w:p w14:paraId="633F37D3" w14:textId="77777777" w:rsidR="009303D9" w:rsidRPr="008D564C" w:rsidRDefault="009303D9" w:rsidP="00EC63D0">
      <w:pPr>
        <w:pStyle w:val="a3"/>
        <w:rPr>
          <w:lang w:val="en-US"/>
        </w:rPr>
      </w:pPr>
    </w:p>
    <w:p w14:paraId="0B4D7C56" w14:textId="77777777" w:rsidR="009303D9" w:rsidRDefault="00344BC3" w:rsidP="00344BC3">
      <w:pPr>
        <w:pStyle w:val="1"/>
      </w:pPr>
      <w:r w:rsidRPr="00344BC3">
        <w:t>E XPERIMENTAL R ESULTS</w:t>
      </w:r>
    </w:p>
    <w:p w14:paraId="36A7AB30" w14:textId="77777777" w:rsidR="0073385B" w:rsidRDefault="0073385B" w:rsidP="0073385B">
      <w:pPr>
        <w:pStyle w:val="a3"/>
        <w:rPr>
          <w:ins w:id="12" w:author="任 薪宇" w:date="2018-05-04T19:39:00Z"/>
          <w:spacing w:val="0"/>
          <w:lang w:val="en-US" w:eastAsia="en-US"/>
        </w:rPr>
      </w:pPr>
      <w:commentRangeStart w:id="13"/>
      <w:commentRangeStart w:id="14"/>
      <w:commentRangeStart w:id="15"/>
      <w:commentRangeStart w:id="16"/>
      <w:ins w:id="17" w:author="任 薪宇" w:date="2018-05-04T19:39:00Z">
        <w:r>
          <w:rPr>
            <w:spacing w:val="0"/>
            <w:lang w:val="en-US" w:eastAsia="en-US"/>
          </w:rPr>
          <w:t xml:space="preserve">In this </w:t>
        </w:r>
      </w:ins>
      <w:r w:rsidR="006E5076">
        <w:rPr>
          <w:spacing w:val="0"/>
          <w:lang w:val="en-US" w:eastAsia="en-US"/>
        </w:rPr>
        <w:t>section</w:t>
      </w:r>
      <w:commentRangeEnd w:id="13"/>
      <w:r w:rsidR="006E5076">
        <w:rPr>
          <w:rStyle w:val="aa"/>
          <w:spacing w:val="0"/>
          <w:lang w:val="en-US" w:eastAsia="en-US"/>
        </w:rPr>
        <w:commentReference w:id="13"/>
      </w:r>
      <w:commentRangeEnd w:id="14"/>
      <w:r w:rsidR="00E72A65">
        <w:rPr>
          <w:rStyle w:val="aa"/>
          <w:spacing w:val="0"/>
          <w:lang w:val="en-US" w:eastAsia="en-US"/>
        </w:rPr>
        <w:commentReference w:id="14"/>
      </w:r>
      <w:ins w:id="18" w:author="任 薪宇" w:date="2018-05-04T19:39:00Z">
        <w:r>
          <w:rPr>
            <w:spacing w:val="0"/>
            <w:lang w:val="en-US" w:eastAsia="en-US"/>
          </w:rPr>
          <w:t xml:space="preserve">, we ran comprehensive experiments to evaluate the performance of the proposed approach on the CDnet </w:t>
        </w:r>
        <w:r>
          <w:rPr>
            <w:rFonts w:hint="eastAsia"/>
            <w:spacing w:val="0"/>
            <w:lang w:val="en-US" w:eastAsia="zh-CN"/>
          </w:rPr>
          <w:t>2014</w:t>
        </w:r>
        <w:r>
          <w:rPr>
            <w:spacing w:val="0"/>
            <w:lang w:val="en-US" w:eastAsia="en-US"/>
          </w:rPr>
          <w:t xml:space="preserve"> benchmark and CAMO-UOW. The CDnet is the largest dataset for background subtraction </w:t>
        </w:r>
        <w:r w:rsidRPr="00825A10">
          <w:rPr>
            <w:spacing w:val="0"/>
            <w:lang w:val="en-US" w:eastAsia="en-US"/>
          </w:rPr>
          <w:t>so far as we are aware,</w:t>
        </w:r>
        <w:r>
          <w:rPr>
            <w:spacing w:val="0"/>
            <w:lang w:val="en-US" w:eastAsia="en-US"/>
          </w:rPr>
          <w:t xml:space="preserve"> </w:t>
        </w:r>
        <w:r w:rsidRPr="00825A10">
          <w:rPr>
            <w:spacing w:val="0"/>
            <w:lang w:val="en-US" w:eastAsia="en-US"/>
          </w:rPr>
          <w:t>c</w:t>
        </w:r>
        <w:r>
          <w:rPr>
            <w:spacing w:val="0"/>
            <w:lang w:val="en-US" w:eastAsia="en-US"/>
          </w:rPr>
          <w:t>ontain</w:t>
        </w:r>
        <w:r>
          <w:rPr>
            <w:rFonts w:hint="eastAsia"/>
            <w:spacing w:val="0"/>
            <w:lang w:val="en-US" w:eastAsia="zh-CN"/>
          </w:rPr>
          <w:t>ing</w:t>
        </w:r>
        <w:r>
          <w:rPr>
            <w:spacing w:val="0"/>
            <w:lang w:val="en-US" w:eastAsia="en-US"/>
          </w:rPr>
          <w:t xml:space="preserve"> 11 </w:t>
        </w:r>
        <w:r w:rsidRPr="008C1374">
          <w:rPr>
            <w:spacing w:val="0"/>
            <w:lang w:val="en-US" w:eastAsia="en-US"/>
          </w:rPr>
          <w:t>categories</w:t>
        </w:r>
        <w:r>
          <w:rPr>
            <w:spacing w:val="0"/>
            <w:lang w:val="en-US" w:eastAsia="en-US"/>
          </w:rPr>
          <w:t xml:space="preserve"> with </w:t>
        </w:r>
      </w:ins>
      <w:r w:rsidR="006E5076">
        <w:rPr>
          <w:spacing w:val="0"/>
          <w:lang w:val="en-US" w:eastAsia="en-US"/>
        </w:rPr>
        <w:t>several</w:t>
      </w:r>
      <w:ins w:id="19" w:author="任 薪宇" w:date="2018-05-04T19:39:00Z">
        <w:r>
          <w:rPr>
            <w:spacing w:val="0"/>
            <w:lang w:val="en-US" w:eastAsia="en-US"/>
          </w:rPr>
          <w:t xml:space="preserve"> complex</w:t>
        </w:r>
      </w:ins>
      <w:r w:rsidR="006E5076">
        <w:rPr>
          <w:spacing w:val="0"/>
          <w:lang w:val="en-US" w:eastAsia="en-US"/>
        </w:rPr>
        <w:t>ly challenging</w:t>
      </w:r>
      <w:ins w:id="20" w:author="任 薪宇" w:date="2018-05-04T19:39:00Z">
        <w:r>
          <w:rPr>
            <w:spacing w:val="0"/>
            <w:lang w:val="en-US" w:eastAsia="en-US"/>
          </w:rPr>
          <w:t xml:space="preserve"> scenes</w:t>
        </w:r>
      </w:ins>
      <w:r w:rsidR="006E5076">
        <w:rPr>
          <w:spacing w:val="0"/>
          <w:lang w:val="en-US" w:eastAsia="en-US"/>
        </w:rPr>
        <w:t xml:space="preserve">, such as </w:t>
      </w:r>
      <w:ins w:id="21" w:author="任 薪宇" w:date="2018-05-04T19:39:00Z">
        <w:r>
          <w:rPr>
            <w:spacing w:val="0"/>
            <w:lang w:val="en-US" w:eastAsia="en-US"/>
          </w:rPr>
          <w:t xml:space="preserve">Dynamic Background, Camera </w:t>
        </w:r>
        <w:r>
          <w:rPr>
            <w:spacing w:val="0"/>
            <w:lang w:val="en-US" w:eastAsia="en-US"/>
          </w:rPr>
          <w:lastRenderedPageBreak/>
          <w:t xml:space="preserve">Jitter, </w:t>
        </w:r>
        <w:r>
          <w:rPr>
            <w:rFonts w:hint="eastAsia"/>
            <w:spacing w:val="0"/>
            <w:lang w:val="en-US" w:eastAsia="zh-CN"/>
          </w:rPr>
          <w:t xml:space="preserve">Shadow, </w:t>
        </w:r>
        <w:r>
          <w:rPr>
            <w:spacing w:val="0"/>
            <w:lang w:val="en-US" w:eastAsia="zh-CN"/>
          </w:rPr>
          <w:t xml:space="preserve">Night Videos, </w:t>
        </w:r>
        <w:r>
          <w:rPr>
            <w:rFonts w:hint="eastAsia"/>
            <w:spacing w:val="0"/>
            <w:lang w:val="en-US" w:eastAsia="zh-CN"/>
          </w:rPr>
          <w:t>PTZ</w:t>
        </w:r>
      </w:ins>
      <w:r w:rsidR="006E5076">
        <w:rPr>
          <w:spacing w:val="0"/>
          <w:lang w:val="en-US" w:eastAsia="zh-CN"/>
        </w:rPr>
        <w:t xml:space="preserve"> and so on</w:t>
      </w:r>
      <w:ins w:id="22" w:author="任 薪宇" w:date="2018-05-04T19:39:00Z">
        <w:r>
          <w:rPr>
            <w:rFonts w:hint="eastAsia"/>
            <w:spacing w:val="0"/>
            <w:lang w:val="en-US" w:eastAsia="zh-CN"/>
          </w:rPr>
          <w:t xml:space="preserve">. </w:t>
        </w:r>
        <w:r>
          <w:rPr>
            <w:spacing w:val="0"/>
            <w:lang w:val="en-US" w:eastAsia="zh-CN"/>
          </w:rPr>
          <w:t>The CAMO-UOW is another challeng</w:t>
        </w:r>
      </w:ins>
      <w:r w:rsidR="006E5076">
        <w:rPr>
          <w:spacing w:val="0"/>
          <w:lang w:val="en-US" w:eastAsia="zh-CN"/>
        </w:rPr>
        <w:t>ing</w:t>
      </w:r>
      <w:ins w:id="23" w:author="任 薪宇" w:date="2018-05-04T19:39:00Z">
        <w:r>
          <w:rPr>
            <w:spacing w:val="0"/>
            <w:lang w:val="en-US" w:eastAsia="zh-CN"/>
          </w:rPr>
          <w:t xml:space="preserve"> benchmark which contains 10 high resolution videos</w:t>
        </w:r>
        <w:r w:rsidRPr="003D7DC8">
          <w:rPr>
            <w:spacing w:val="0"/>
            <w:lang w:val="en-US" w:eastAsia="zh-CN"/>
          </w:rPr>
          <w:t xml:space="preserve">. </w:t>
        </w:r>
      </w:ins>
      <w:r w:rsidR="006E5076">
        <w:rPr>
          <w:spacing w:val="0"/>
          <w:lang w:val="en-US" w:eastAsia="zh-CN"/>
        </w:rPr>
        <w:t>For</w:t>
      </w:r>
      <w:ins w:id="24" w:author="任 薪宇" w:date="2018-05-04T19:39:00Z">
        <w:r w:rsidRPr="003D7DC8">
          <w:rPr>
            <w:spacing w:val="0"/>
            <w:lang w:val="en-US" w:eastAsia="zh-CN"/>
          </w:rPr>
          <w:t xml:space="preserve"> each video, one or two persons appear in the scene </w:t>
        </w:r>
      </w:ins>
      <w:r w:rsidR="006E5076">
        <w:rPr>
          <w:spacing w:val="0"/>
          <w:lang w:val="en-US" w:eastAsia="zh-CN"/>
        </w:rPr>
        <w:t>with the</w:t>
      </w:r>
      <w:ins w:id="25" w:author="任 薪宇" w:date="2018-05-04T19:39:00Z">
        <w:r>
          <w:rPr>
            <w:spacing w:val="0"/>
            <w:lang w:val="en-US" w:eastAsia="zh-CN"/>
          </w:rPr>
          <w:t xml:space="preserve"> clothes in the similar colo</w:t>
        </w:r>
        <w:r w:rsidRPr="003D7DC8">
          <w:rPr>
            <w:spacing w:val="0"/>
            <w:lang w:val="en-US" w:eastAsia="zh-CN"/>
          </w:rPr>
          <w:t>r as the background.</w:t>
        </w:r>
      </w:ins>
    </w:p>
    <w:p w14:paraId="595F0FE7" w14:textId="77777777" w:rsidR="0073385B" w:rsidRDefault="0073385B" w:rsidP="0073385B">
      <w:pPr>
        <w:ind w:firstLineChars="150" w:firstLine="300"/>
        <w:jc w:val="both"/>
      </w:pPr>
      <w:ins w:id="26" w:author="任 薪宇" w:date="2018-05-04T19:39:00Z">
        <w:r w:rsidRPr="00D93F2B">
          <w:t>The proposed approach is compared with several existing traditional state-of-the-art background subtraction algorithms</w:t>
        </w:r>
        <w:r>
          <w:t>,</w:t>
        </w:r>
        <w:r w:rsidRPr="00D93F2B">
          <w:t xml:space="preserve"> </w:t>
        </w:r>
        <w:r>
          <w:t>including</w:t>
        </w:r>
        <w:r w:rsidRPr="00D93F2B">
          <w:t xml:space="preserve"> the IUTIS-5[],</w:t>
        </w:r>
        <w:r>
          <w:t xml:space="preserve"> </w:t>
        </w:r>
        <w:r w:rsidRPr="00D93F2B">
          <w:t>the SuBSENSE[], the WeSamBE[], sharable GMM, the SharedModel[], word-dictionaries-based method[] and PAWCS[]</w:t>
        </w:r>
        <w:r>
          <w:t xml:space="preserve">, the </w:t>
        </w:r>
        <w:r w:rsidRPr="002C7470">
          <w:t>SemanticBGS</w:t>
        </w:r>
        <w:r>
          <w:t>[]</w:t>
        </w:r>
        <w:del w:id="27" w:author="任 薪宇" w:date="2018-05-04T20:44:00Z">
          <w:r w:rsidDel="00201D89">
            <w:delText xml:space="preserve"> </w:delText>
          </w:r>
        </w:del>
        <w:r>
          <w:t xml:space="preserve">, the </w:t>
        </w:r>
        <w:r>
          <w:rPr>
            <w:lang w:eastAsia="zh-CN"/>
          </w:rPr>
          <w:t>AAPSA[], etc</w:t>
        </w:r>
        <w:r w:rsidRPr="00D93F2B">
          <w:t>. Moreover, two deep learning based algorithms are also compared with</w:t>
        </w:r>
        <w:r>
          <w:t xml:space="preserve"> the</w:t>
        </w:r>
        <w:r w:rsidRPr="00D93F2B">
          <w:t xml:space="preserve"> proposed approach, which include DeepBS[], and DBMF[]. All the results of compared</w:t>
        </w:r>
      </w:ins>
      <w:r w:rsidR="006E5076">
        <w:t xml:space="preserve"> algorithms</w:t>
      </w:r>
      <w:ins w:id="28" w:author="任 薪宇" w:date="2018-05-04T19:39:00Z">
        <w:r w:rsidRPr="00D93F2B">
          <w:t xml:space="preserve"> are provided by authors.</w:t>
        </w:r>
      </w:ins>
    </w:p>
    <w:p w14:paraId="2EF1E4FD" w14:textId="77777777" w:rsidR="008E7025" w:rsidRPr="00CF3D4B" w:rsidRDefault="008E7025">
      <w:pPr>
        <w:pStyle w:val="a3"/>
        <w:rPr>
          <w:ins w:id="29" w:author="任 薪宇" w:date="2018-04-26T09:46:00Z"/>
        </w:rPr>
        <w:pPrChange w:id="30" w:author="任 薪宇" w:date="2018-05-04T17:10:00Z">
          <w:pPr>
            <w:ind w:firstLineChars="150" w:firstLine="298"/>
            <w:jc w:val="both"/>
          </w:pPr>
        </w:pPrChange>
      </w:pPr>
      <w:commentRangeStart w:id="31"/>
      <w:commentRangeStart w:id="32"/>
      <w:r>
        <w:t>D</w:t>
      </w:r>
      <w:ins w:id="33" w:author="任 薪宇" w:date="2018-04-26T09:46:00Z">
        <w:r w:rsidRPr="00092624">
          <w:t>uring the comparison, the F-measure(</w:t>
        </w:r>
        <w:r w:rsidRPr="00092624">
          <w:rPr>
            <w:rFonts w:hint="eastAsia"/>
          </w:rPr>
          <w:t>Fm</w:t>
        </w:r>
        <w:r w:rsidRPr="00092624">
          <w:t>) has been used for evaluation. The Fm is a general international standard in background subtraction which measures the segmentation accuracy by considering</w:t>
        </w:r>
        <w:r w:rsidRPr="00092624">
          <w:rPr>
            <w:rFonts w:hint="eastAsia"/>
          </w:rPr>
          <w:t xml:space="preserve"> </w:t>
        </w:r>
        <w:r w:rsidRPr="00092624">
          <w:t>both the recall and the precision. The definition of Fm</w:t>
        </w:r>
        <w:r w:rsidRPr="00CF3D4B">
          <w:rPr>
            <w:spacing w:val="0"/>
            <w:lang w:val="en-US" w:eastAsia="en-US"/>
            <w:rPrChange w:id="34" w:author="任 薪宇" w:date="2018-05-04T17:10:00Z">
              <w:rPr/>
            </w:rPrChange>
          </w:rPr>
          <w:t xml:space="preserve"> is shown as follows:</w:t>
        </w:r>
      </w:ins>
    </w:p>
    <w:p w14:paraId="11A73F9E" w14:textId="42587700" w:rsidR="00DC6C85" w:rsidRPr="00CF3D4B" w:rsidRDefault="00DC6C85" w:rsidP="007E05DB">
      <w:pPr>
        <w:pStyle w:val="a3"/>
        <w:tabs>
          <w:tab w:val="clear" w:pos="288"/>
        </w:tabs>
        <w:rPr>
          <w:ins w:id="35" w:author="任 薪宇" w:date="2018-04-24T18:57:00Z"/>
          <w:spacing w:val="0"/>
          <w:lang w:val="en-US" w:eastAsia="zh-CN"/>
          <w:rPrChange w:id="36" w:author="任 薪宇" w:date="2018-05-04T17:10:00Z">
            <w:rPr>
              <w:ins w:id="37" w:author="任 薪宇" w:date="2018-04-24T18:57:00Z"/>
            </w:rPr>
          </w:rPrChange>
        </w:rPr>
      </w:pPr>
      <w:r>
        <w:rPr>
          <w:spacing w:val="0"/>
          <w:lang w:val="en-US" w:eastAsia="en-US"/>
        </w:rPr>
        <w:tab/>
      </w:r>
      <m:oMath>
        <m:r>
          <m:rPr>
            <m:sty m:val="p"/>
          </m:rPr>
          <w:rPr>
            <w:rFonts w:ascii="Cambria Math" w:hAnsi="Cambria Math"/>
            <w:spacing w:val="0"/>
            <w:lang w:val="en-US" w:eastAsia="en-US"/>
          </w:rPr>
          <m:t xml:space="preserve">Fm= </m:t>
        </m:r>
        <m:f>
          <m:fPr>
            <m:ctrlPr>
              <w:rPr>
                <w:rFonts w:ascii="Cambria Math" w:eastAsia="Cambria Math" w:hAnsi="Cambria Math"/>
                <w:spacing w:val="0"/>
                <w:lang w:val="en-US" w:eastAsia="en-US"/>
              </w:rPr>
            </m:ctrlPr>
          </m:fPr>
          <m:num>
            <m:r>
              <m:rPr>
                <m:sty m:val="p"/>
              </m:rPr>
              <w:rPr>
                <w:rFonts w:ascii="Cambria Math" w:eastAsia="Cambria Math" w:hAnsi="Cambria Math" w:cs="Cambria Math"/>
                <w:spacing w:val="0"/>
                <w:lang w:val="en-US" w:eastAsia="en-US"/>
              </w:rPr>
              <m:t>2</m:t>
            </m:r>
            <m:r>
              <w:rPr>
                <w:rFonts w:ascii="Cambria Math" w:eastAsia="Cambria Math" w:hAnsi="Cambria Math" w:cs="Cambria Math"/>
                <w:spacing w:val="0"/>
                <w:lang w:val="en-US" w:eastAsia="en-US"/>
              </w:rPr>
              <m:t>·precision·</m:t>
            </m:r>
            <m:r>
              <w:rPr>
                <w:rFonts w:ascii="Cambria Math" w:eastAsiaTheme="minorEastAsia" w:hAnsi="Cambria Math" w:cs="Cambria Math" w:hint="eastAsia"/>
                <w:spacing w:val="0"/>
                <w:lang w:val="en-US" w:eastAsia="zh-CN"/>
              </w:rPr>
              <m:t>re</m:t>
            </m:r>
            <m:r>
              <w:rPr>
                <w:rFonts w:ascii="Cambria Math" w:eastAsia="Cambria Math" w:hAnsi="Cambria Math" w:cs="Cambria Math"/>
                <w:spacing w:val="0"/>
                <w:lang w:val="en-US" w:eastAsia="en-US"/>
              </w:rPr>
              <m:t xml:space="preserve">call </m:t>
            </m:r>
          </m:num>
          <m:den>
            <m:r>
              <w:rPr>
                <w:rFonts w:ascii="Cambria Math" w:eastAsia="Cambria Math" w:hAnsi="Cambria Math" w:cs="Cambria Math"/>
                <w:spacing w:val="0"/>
                <w:lang w:val="en-US" w:eastAsia="en-US"/>
              </w:rPr>
              <m:t>precision+</m:t>
            </m:r>
            <m:r>
              <w:rPr>
                <w:rFonts w:ascii="Cambria Math" w:eastAsiaTheme="minorEastAsia" w:hAnsi="Cambria Math" w:cs="Cambria Math" w:hint="eastAsia"/>
                <w:spacing w:val="0"/>
                <w:lang w:val="en-US" w:eastAsia="zh-CN"/>
              </w:rPr>
              <m:t>re</m:t>
            </m:r>
            <m:r>
              <w:rPr>
                <w:rFonts w:ascii="Cambria Math" w:eastAsia="Cambria Math" w:hAnsi="Cambria Math" w:cs="Cambria Math"/>
                <w:spacing w:val="0"/>
                <w:lang w:val="en-US" w:eastAsia="en-US"/>
              </w:rPr>
              <m:t xml:space="preserve">call </m:t>
            </m:r>
          </m:den>
        </m:f>
        <m:r>
          <m:rPr>
            <m:sty m:val="p"/>
          </m:rPr>
          <w:rPr>
            <w:rFonts w:ascii="Cambria Math" w:hAnsi="Cambria Math"/>
            <w:spacing w:val="0"/>
            <w:lang w:val="en-US" w:eastAsia="en-US"/>
          </w:rPr>
          <m:t>=</m:t>
        </m:r>
        <m:f>
          <m:fPr>
            <m:ctrlPr>
              <w:rPr>
                <w:rFonts w:ascii="Cambria Math" w:eastAsia="Cambria Math" w:hAnsi="Cambria Math"/>
                <w:spacing w:val="0"/>
                <w:lang w:val="en-US" w:eastAsia="en-US"/>
              </w:rPr>
            </m:ctrlPr>
          </m:fPr>
          <m:num>
            <m:r>
              <m:rPr>
                <m:sty m:val="p"/>
              </m:rPr>
              <w:rPr>
                <w:rFonts w:ascii="Cambria Math" w:eastAsia="Cambria Math" w:hAnsi="Cambria Math" w:cs="Cambria Math"/>
                <w:spacing w:val="0"/>
                <w:lang w:val="en-US" w:eastAsia="en-US"/>
              </w:rPr>
              <m:t>2</m:t>
            </m:r>
            <m:r>
              <w:rPr>
                <w:rFonts w:ascii="Cambria Math" w:eastAsia="Cambria Math" w:hAnsi="Cambria Math" w:cs="Cambria Math"/>
                <w:spacing w:val="0"/>
                <w:lang w:val="en-US" w:eastAsia="en-US"/>
              </w:rPr>
              <m:t>TP</m:t>
            </m:r>
          </m:num>
          <m:den>
            <m:r>
              <m:rPr>
                <m:sty m:val="p"/>
              </m:rPr>
              <w:rPr>
                <w:rFonts w:ascii="Cambria Math" w:eastAsia="Cambria Math" w:hAnsi="Cambria Math" w:cs="Cambria Math"/>
                <w:spacing w:val="0"/>
                <w:lang w:val="en-US" w:eastAsia="en-US"/>
              </w:rPr>
              <m:t>2</m:t>
            </m:r>
            <m:r>
              <w:rPr>
                <w:rFonts w:ascii="Cambria Math" w:eastAsia="Cambria Math" w:hAnsi="Cambria Math" w:cs="Cambria Math"/>
                <w:spacing w:val="0"/>
                <w:lang w:val="en-US" w:eastAsia="en-US"/>
              </w:rPr>
              <m:t>TP+FN+FP</m:t>
            </m:r>
          </m:den>
        </m:f>
      </m:oMath>
      <w:r w:rsidR="007E05DB">
        <w:rPr>
          <w:rFonts w:hint="eastAsia"/>
          <w:spacing w:val="0"/>
          <w:lang w:val="en-US" w:eastAsia="zh-CN"/>
        </w:rPr>
        <w:t>,</w:t>
      </w:r>
      <w:r w:rsidR="00463711">
        <w:rPr>
          <w:spacing w:val="0"/>
          <w:lang w:val="en-US" w:eastAsia="zh-CN"/>
        </w:rPr>
        <w:t xml:space="preserve">                 </w:t>
      </w:r>
      <w:r w:rsidR="007E05DB">
        <w:rPr>
          <w:spacing w:val="0"/>
          <w:lang w:val="en-US" w:eastAsia="zh-CN"/>
        </w:rPr>
        <w:t xml:space="preserve">      (</w:t>
      </w:r>
      <w:r w:rsidR="006163B5">
        <w:rPr>
          <w:spacing w:val="0"/>
          <w:lang w:val="en-US" w:eastAsia="zh-CN"/>
        </w:rPr>
        <w:t>x</w:t>
      </w:r>
      <w:r w:rsidR="007E05DB">
        <w:rPr>
          <w:spacing w:val="0"/>
          <w:lang w:val="en-US" w:eastAsia="zh-CN"/>
        </w:rPr>
        <w:t>)</w:t>
      </w:r>
    </w:p>
    <w:p w14:paraId="584041C6" w14:textId="49D750F3" w:rsidR="008E7025" w:rsidDel="00950854" w:rsidRDefault="008E7025">
      <w:pPr>
        <w:ind w:firstLine="288"/>
        <w:jc w:val="both"/>
        <w:rPr>
          <w:ins w:id="38" w:author="任 薪宇" w:date="2018-04-24T18:57:00Z"/>
          <w:del w:id="39" w:author="zhaochenqiu" w:date="2018-04-24T22:53:00Z"/>
        </w:rPr>
        <w:pPrChange w:id="40" w:author="任 薪宇" w:date="2018-04-24T18:57:00Z">
          <w:pPr>
            <w:pStyle w:val="a3"/>
          </w:pPr>
        </w:pPrChange>
      </w:pPr>
      <w:r>
        <w:t xml:space="preserve">Where </w:t>
      </w:r>
      <w:r w:rsidR="008337E3">
        <w:t>TP, FP, and FN are true positives, false positives, and false negatives respectively, computed in pixels of all</w:t>
      </w:r>
      <w:r w:rsidR="008337E3">
        <w:rPr>
          <w:rFonts w:hint="eastAsia"/>
          <w:lang w:eastAsia="zh-CN"/>
        </w:rPr>
        <w:t xml:space="preserve"> </w:t>
      </w:r>
      <w:r w:rsidR="008337E3">
        <w:t xml:space="preserve">test frames for each video. </w:t>
      </w:r>
      <w:ins w:id="41" w:author="任 薪宇" w:date="2018-04-23T09:36:00Z">
        <w:del w:id="42" w:author="zhaochenqiu" w:date="2018-04-24T22:53:00Z">
          <w:r w:rsidDel="00950854">
            <w:delText xml:space="preserve">Note that the proposed method only uses the </w:delText>
          </w:r>
        </w:del>
      </w:ins>
      <w:ins w:id="43" w:author="任 薪宇" w:date="2018-04-23T10:08:00Z">
        <w:del w:id="44" w:author="zhaochenqiu" w:date="2018-04-24T22:53:00Z">
          <w:r w:rsidDel="00950854">
            <w:delText>pixels</w:delText>
          </w:r>
        </w:del>
      </w:ins>
      <w:ins w:id="45" w:author="任 薪宇" w:date="2018-04-23T09:36:00Z">
        <w:del w:id="46" w:author="zhaochenqiu" w:date="2018-04-24T22:53:00Z">
          <w:r w:rsidDel="00950854">
            <w:delText xml:space="preserve"> information on the feature level to remove the soft cast shadows from foreground objects, in contrast</w:delText>
          </w:r>
        </w:del>
      </w:ins>
      <w:ins w:id="47" w:author="任 薪宇" w:date="2018-04-24T17:45:00Z">
        <w:del w:id="48" w:author="zhaochenqiu" w:date="2018-04-24T22:53:00Z">
          <w:r w:rsidDel="00950854">
            <w:delText xml:space="preserve"> </w:delText>
          </w:r>
        </w:del>
      </w:ins>
      <w:ins w:id="49" w:author="任 薪宇" w:date="2018-04-24T17:46:00Z">
        <w:del w:id="50" w:author="zhaochenqiu" w:date="2018-04-24T22:53:00Z">
          <w:r w:rsidDel="00950854">
            <w:delText>some other algorithms have</w:delText>
          </w:r>
        </w:del>
      </w:ins>
      <w:ins w:id="51" w:author="任 薪宇" w:date="2018-04-24T17:45:00Z">
        <w:del w:id="52" w:author="zhaochenqiu" w:date="2018-04-24T22:53:00Z">
          <w:r w:rsidRPr="00DB4361" w:rsidDel="00950854">
            <w:delText xml:space="preserve"> </w:delText>
          </w:r>
          <w:r w:rsidRPr="00DB4361" w:rsidDel="00950854">
            <w:rPr>
              <w:lang w:eastAsia="zh-CN"/>
              <w:rPrChange w:id="53" w:author="任 薪宇" w:date="2018-04-24T17:47:00Z">
                <w:rPr>
                  <w:color w:val="FF0000"/>
                  <w:lang w:eastAsia="zh-CN"/>
                </w:rPr>
              </w:rPrChange>
            </w:rPr>
            <w:delText>morphologic remedy</w:delText>
          </w:r>
        </w:del>
      </w:ins>
      <w:ins w:id="54" w:author="任 薪宇" w:date="2018-04-24T17:47:00Z">
        <w:del w:id="55" w:author="zhaochenqiu" w:date="2018-04-24T22:53:00Z">
          <w:r w:rsidRPr="00DB4361" w:rsidDel="00950854">
            <w:rPr>
              <w:lang w:eastAsia="zh-CN"/>
              <w:rPrChange w:id="56" w:author="任 薪宇" w:date="2018-04-24T17:47:00Z">
                <w:rPr>
                  <w:color w:val="FF0000"/>
                  <w:lang w:eastAsia="zh-CN"/>
                </w:rPr>
              </w:rPrChange>
            </w:rPr>
            <w:delText xml:space="preserve"> in the final step</w:delText>
          </w:r>
        </w:del>
      </w:ins>
      <w:ins w:id="57" w:author="任 薪宇" w:date="2018-04-24T17:45:00Z">
        <w:del w:id="58" w:author="zhaochenqiu" w:date="2018-04-24T22:53:00Z">
          <w:r w:rsidRPr="00DB4361" w:rsidDel="00950854">
            <w:rPr>
              <w:lang w:eastAsia="zh-CN"/>
              <w:rPrChange w:id="59" w:author="任 薪宇" w:date="2018-04-24T17:47:00Z">
                <w:rPr>
                  <w:color w:val="FF0000"/>
                  <w:lang w:eastAsia="zh-CN"/>
                </w:rPr>
              </w:rPrChange>
            </w:rPr>
            <w:delText>.</w:delText>
          </w:r>
        </w:del>
      </w:ins>
      <w:ins w:id="60" w:author="任 薪宇" w:date="2018-04-23T09:36:00Z">
        <w:del w:id="61" w:author="zhaochenqiu" w:date="2018-04-24T22:53:00Z">
          <w:r w:rsidDel="00950854">
            <w:delText xml:space="preserve"> </w:delText>
          </w:r>
        </w:del>
      </w:ins>
    </w:p>
    <w:p w14:paraId="34283DAB" w14:textId="77777777" w:rsidR="008E7025" w:rsidRPr="003E7975" w:rsidDel="00497718" w:rsidRDefault="008E7025">
      <w:pPr>
        <w:jc w:val="both"/>
        <w:rPr>
          <w:ins w:id="62" w:author="任 薪宇" w:date="2018-04-23T09:59:00Z"/>
          <w:del w:id="63" w:author="zhaochenqiu" w:date="2018-04-24T22:25:00Z"/>
          <w:rFonts w:hint="eastAsia"/>
          <w:rPrChange w:id="64" w:author="任 薪宇" w:date="2018-04-23T09:59:00Z">
            <w:rPr>
              <w:ins w:id="65" w:author="任 薪宇" w:date="2018-04-23T09:59:00Z"/>
              <w:del w:id="66" w:author="zhaochenqiu" w:date="2018-04-24T22:25:00Z"/>
              <w:rFonts w:ascii="Times-Roman" w:hAnsi="Times-Roman" w:hint="eastAsia"/>
              <w:color w:val="FF0000"/>
            </w:rPr>
          </w:rPrChange>
        </w:rPr>
        <w:pPrChange w:id="67" w:author="任 薪宇" w:date="2018-04-24T18:57:00Z">
          <w:pPr>
            <w:pStyle w:val="a3"/>
          </w:pPr>
        </w:pPrChange>
      </w:pPr>
      <w:ins w:id="68" w:author="任 薪宇" w:date="2018-04-23T09:59:00Z">
        <w:del w:id="69" w:author="zhaochenqiu" w:date="2018-04-24T22:25:00Z">
          <w:r w:rsidRPr="003E7975" w:rsidDel="00497718">
            <w:rPr>
              <w:spacing w:val="-1"/>
              <w:lang w:val="x-none" w:eastAsia="x-none"/>
              <w:rPrChange w:id="70" w:author="任 薪宇" w:date="2018-04-23T09:59:00Z">
                <w:rPr>
                  <w:color w:val="FF0000"/>
                </w:rPr>
              </w:rPrChange>
            </w:rPr>
            <w:delText>During the comparison, the F-measure(</w:delText>
          </w:r>
          <w:r w:rsidRPr="003E7975" w:rsidDel="00497718">
            <w:rPr>
              <w:spacing w:val="-1"/>
              <w:lang w:val="x-none" w:eastAsia="x-none"/>
              <w:rPrChange w:id="71" w:author="任 薪宇" w:date="2018-04-23T09:59:00Z">
                <w:rPr>
                  <w:color w:val="FF0000"/>
                  <w:lang w:eastAsia="zh-CN"/>
                </w:rPr>
              </w:rPrChange>
            </w:rPr>
            <w:delText>Fm)</w:delText>
          </w:r>
          <w:r w:rsidRPr="003E7975" w:rsidDel="00497718">
            <w:rPr>
              <w:spacing w:val="-1"/>
              <w:lang w:val="x-none" w:eastAsia="x-none"/>
              <w:rPrChange w:id="72" w:author="任 薪宇" w:date="2018-04-23T09:59:00Z">
                <w:rPr>
                  <w:color w:val="FF0000"/>
                </w:rPr>
              </w:rPrChange>
            </w:rPr>
            <w:delText xml:space="preserve"> has been used for evaluation. The Fm is a </w:delText>
          </w:r>
          <w:r w:rsidRPr="003E7975" w:rsidDel="00497718">
            <w:rPr>
              <w:rFonts w:hint="eastAsia"/>
              <w:rPrChange w:id="73" w:author="任 薪宇" w:date="2018-04-23T09:59:00Z">
                <w:rPr>
                  <w:rFonts w:ascii="Times-Roman" w:hAnsi="Times-Roman" w:hint="eastAsia"/>
                  <w:color w:val="FF0000"/>
                </w:rPr>
              </w:rPrChange>
            </w:rPr>
            <w:delText>general international standard in background subtraction which measures the segmentation accuracy by considering</w:delText>
          </w:r>
          <w:r w:rsidRPr="003E7975" w:rsidDel="00497718">
            <w:rPr>
              <w:rFonts w:hint="eastAsia"/>
              <w:lang w:eastAsia="x-none"/>
              <w:rPrChange w:id="74" w:author="任 薪宇" w:date="2018-04-23T09:59:00Z">
                <w:rPr>
                  <w:rFonts w:ascii="Times-Roman" w:hAnsi="Times-Roman" w:hint="eastAsia"/>
                  <w:color w:val="FF0000"/>
                  <w:lang w:eastAsia="zh-CN"/>
                </w:rPr>
              </w:rPrChange>
            </w:rPr>
            <w:delText xml:space="preserve"> </w:delText>
          </w:r>
          <w:r w:rsidRPr="003E7975" w:rsidDel="00497718">
            <w:rPr>
              <w:rFonts w:hint="eastAsia"/>
              <w:rPrChange w:id="75" w:author="任 薪宇" w:date="2018-04-23T09:59:00Z">
                <w:rPr>
                  <w:rFonts w:ascii="Times-Roman" w:hAnsi="Times-Roman" w:hint="eastAsia"/>
                  <w:color w:val="FF0000"/>
                </w:rPr>
              </w:rPrChange>
            </w:rPr>
            <w:delText>both the recall and the precision</w:delText>
          </w:r>
          <w:r w:rsidRPr="003E7975" w:rsidDel="00497718">
            <w:rPr>
              <w:rFonts w:hint="eastAsia"/>
              <w:spacing w:val="-1"/>
              <w:lang w:val="x-none" w:eastAsia="x-none"/>
              <w:rPrChange w:id="76" w:author="任 薪宇" w:date="2018-04-23T09:59:00Z">
                <w:rPr>
                  <w:rFonts w:ascii="Times-Roman" w:hAnsi="Times-Roman" w:hint="eastAsia"/>
                  <w:color w:val="FF0000"/>
                </w:rPr>
              </w:rPrChange>
            </w:rPr>
            <w:delText>.</w:delText>
          </w:r>
          <w:r w:rsidRPr="003E7975" w:rsidDel="00497718">
            <w:rPr>
              <w:spacing w:val="-1"/>
              <w:lang w:val="x-none" w:eastAsia="x-none"/>
              <w:rPrChange w:id="77" w:author="任 薪宇" w:date="2018-04-23T09:59:00Z">
                <w:rPr>
                  <w:color w:val="FF0000"/>
                </w:rPr>
              </w:rPrChange>
            </w:rPr>
            <w:delText xml:space="preserve"> The definition of Fm is shown as follows:</w:delText>
          </w:r>
        </w:del>
      </w:ins>
    </w:p>
    <w:p w14:paraId="06D2A2D0" w14:textId="77777777" w:rsidR="008E7025" w:rsidRPr="00FD5254" w:rsidDel="00497718" w:rsidRDefault="008E7025" w:rsidP="008337E3">
      <w:pPr>
        <w:pStyle w:val="a3"/>
        <w:ind w:firstLine="0"/>
        <w:rPr>
          <w:ins w:id="78" w:author="任 薪宇" w:date="2018-04-23T09:59:00Z"/>
          <w:del w:id="79" w:author="zhaochenqiu" w:date="2018-04-24T22:25:00Z"/>
          <w:rPrChange w:id="80" w:author="任 薪宇" w:date="2018-04-24T17:56:00Z">
            <w:rPr>
              <w:ins w:id="81" w:author="任 薪宇" w:date="2018-04-23T09:59:00Z"/>
              <w:del w:id="82" w:author="zhaochenqiu" w:date="2018-04-24T22:25:00Z"/>
              <w:color w:val="FF0000"/>
            </w:rPr>
          </w:rPrChange>
        </w:rPr>
      </w:pPr>
      <w:ins w:id="83" w:author="任 薪宇" w:date="2018-04-23T09:59:00Z">
        <w:del w:id="84" w:author="zhaochenqiu" w:date="2018-04-24T22:25:00Z">
          <w:r w:rsidRPr="00FD5254" w:rsidDel="00497718">
            <w:rPr>
              <w:rPrChange w:id="85" w:author="任 薪宇" w:date="2018-04-24T17:56:00Z">
                <w:rPr>
                  <w:color w:val="FF0000"/>
                </w:rPr>
              </w:rPrChange>
            </w:rPr>
            <w:tab/>
            <w:delText xml:space="preserve">F  =  2( precision · recall/ precision - recall  ), </w:delText>
          </w:r>
        </w:del>
      </w:ins>
    </w:p>
    <w:p w14:paraId="59BCC94C" w14:textId="77777777" w:rsidR="008E7025" w:rsidRPr="003E7975" w:rsidDel="00950854" w:rsidRDefault="008E7025" w:rsidP="008337E3">
      <w:pPr>
        <w:pStyle w:val="a3"/>
        <w:ind w:firstLine="0"/>
        <w:rPr>
          <w:ins w:id="86" w:author="任 薪宇" w:date="2018-04-23T09:59:00Z"/>
          <w:del w:id="87" w:author="zhaochenqiu" w:date="2018-04-24T22:53:00Z"/>
          <w:rPrChange w:id="88" w:author="任 薪宇" w:date="2018-04-23T09:59:00Z">
            <w:rPr>
              <w:ins w:id="89" w:author="任 薪宇" w:date="2018-04-23T09:59:00Z"/>
              <w:del w:id="90" w:author="zhaochenqiu" w:date="2018-04-24T22:53:00Z"/>
              <w:color w:val="FF0000"/>
            </w:rPr>
          </w:rPrChange>
        </w:rPr>
      </w:pPr>
      <w:ins w:id="91" w:author="任 薪宇" w:date="2018-04-23T09:59:00Z">
        <w:del w:id="92" w:author="zhaochenqiu" w:date="2018-04-24T22:53:00Z">
          <w:r w:rsidRPr="003E7975" w:rsidDel="00950854">
            <w:rPr>
              <w:rPrChange w:id="93" w:author="任 薪宇" w:date="2018-04-23T09:59:00Z">
                <w:rPr>
                  <w:color w:val="FF0000"/>
                </w:rPr>
              </w:rPrChange>
            </w:rPr>
            <w:delText>where TP, FP, and FN are true positives (true foreground pixels), false positives, and false negatives (false</w:delText>
          </w:r>
          <w:r w:rsidRPr="003E7975" w:rsidDel="00950854">
            <w:rPr>
              <w:rPrChange w:id="94" w:author="任 薪宇" w:date="2018-04-23T09:59:00Z">
                <w:rPr>
                  <w:color w:val="FF0000"/>
                  <w:lang w:eastAsia="zh-CN"/>
                </w:rPr>
              </w:rPrChange>
            </w:rPr>
            <w:delText xml:space="preserve"> </w:delText>
          </w:r>
          <w:r w:rsidRPr="003E7975" w:rsidDel="00950854">
            <w:rPr>
              <w:rPrChange w:id="95" w:author="任 薪宇" w:date="2018-04-23T09:59:00Z">
                <w:rPr>
                  <w:color w:val="FF0000"/>
                </w:rPr>
              </w:rPrChange>
            </w:rPr>
            <w:delText>background pixels) respectively.</w:delText>
          </w:r>
        </w:del>
      </w:ins>
    </w:p>
    <w:commentRangeEnd w:id="15"/>
    <w:p w14:paraId="3A834A3E" w14:textId="77777777" w:rsidR="008E7025" w:rsidRDefault="008E7025" w:rsidP="008337E3">
      <w:pPr>
        <w:jc w:val="both"/>
      </w:pPr>
      <w:r>
        <w:rPr>
          <w:rStyle w:val="aa"/>
        </w:rPr>
        <w:commentReference w:id="15"/>
      </w:r>
      <w:commentRangeEnd w:id="16"/>
      <w:commentRangeEnd w:id="31"/>
      <w:commentRangeEnd w:id="32"/>
      <w:r w:rsidR="00E72A65">
        <w:rPr>
          <w:rStyle w:val="aa"/>
        </w:rPr>
        <w:commentReference w:id="16"/>
      </w:r>
      <w:r>
        <w:rPr>
          <w:rStyle w:val="aa"/>
        </w:rPr>
        <w:commentReference w:id="31"/>
      </w:r>
      <w:r w:rsidR="00D20CDE">
        <w:rPr>
          <w:rStyle w:val="aa"/>
        </w:rPr>
        <w:commentReference w:id="32"/>
      </w:r>
    </w:p>
    <w:p w14:paraId="59C3F9FF" w14:textId="5B0B1983" w:rsidR="00453A42" w:rsidRDefault="0073385B" w:rsidP="008E7025">
      <w:pPr>
        <w:ind w:firstLine="288"/>
        <w:jc w:val="both"/>
      </w:pPr>
      <w:ins w:id="96" w:author="任 薪宇" w:date="2018-05-04T19:39:00Z">
        <w:r>
          <w:t>The quantitative and qualitative comparisons are shown in Table. I and Fig. X respectively. Due to the paper length, several typical videos are selected for the qualitative comparisons</w:t>
        </w:r>
      </w:ins>
      <w:r w:rsidR="00A55E54">
        <w:t xml:space="preserve"> as well as the discussion</w:t>
      </w:r>
      <w:ins w:id="97" w:author="任 薪宇" w:date="2018-05-04T19:39:00Z">
        <w:r>
          <w:t xml:space="preserve">. </w:t>
        </w:r>
      </w:ins>
      <w:r w:rsidR="006E5076">
        <w:t>In</w:t>
      </w:r>
      <w:ins w:id="98" w:author="任 薪宇" w:date="2018-05-04T19:39:00Z">
        <w:r>
          <w:t xml:space="preserve"> the </w:t>
        </w:r>
      </w:ins>
      <w:commentRangeStart w:id="99"/>
      <w:r w:rsidR="006E5076">
        <w:t xml:space="preserve">dynamic background </w:t>
      </w:r>
      <w:commentRangeEnd w:id="99"/>
      <w:r w:rsidR="006E5076">
        <w:rPr>
          <w:rStyle w:val="aa"/>
        </w:rPr>
        <w:commentReference w:id="99"/>
      </w:r>
      <w:r w:rsidR="006E5076">
        <w:t xml:space="preserve">scene, the video “canoe” is a </w:t>
      </w:r>
      <w:r w:rsidR="006E5076" w:rsidRPr="006E5076">
        <w:t>typically</w:t>
      </w:r>
      <w:r w:rsidR="006E5076">
        <w:t xml:space="preserve"> challenging </w:t>
      </w:r>
      <w:r w:rsidR="00A55E54">
        <w:t xml:space="preserve">video which includes </w:t>
      </w:r>
      <w:ins w:id="100" w:author="任 薪宇" w:date="2018-05-04T19:39:00Z">
        <w:r>
          <w:t xml:space="preserve">a large area of water rippling. </w:t>
        </w:r>
        <w:commentRangeStart w:id="101"/>
        <w:r>
          <w:t>The main challenge</w:t>
        </w:r>
      </w:ins>
      <w:r w:rsidR="00A55E54">
        <w:t xml:space="preserve"> </w:t>
      </w:r>
      <w:ins w:id="102" w:author="任 薪宇" w:date="2018-05-04T19:39:00Z">
        <w:r>
          <w:t>comes from the dynamic background</w:t>
        </w:r>
      </w:ins>
      <w:r w:rsidR="00A55E54">
        <w:t>, in which it is so hard to describe the background by a single image.</w:t>
      </w:r>
      <w:ins w:id="103" w:author="任 薪宇" w:date="2018-05-04T19:39:00Z">
        <w:r>
          <w:t xml:space="preserve"> In this condition, </w:t>
        </w:r>
      </w:ins>
      <w:r w:rsidR="00A55E54">
        <w:t xml:space="preserve">since </w:t>
      </w:r>
      <w:ins w:id="104" w:author="任 薪宇" w:date="2018-05-04T19:39:00Z">
        <w:r>
          <w:t>the traditional background subtraction method such as the</w:t>
        </w:r>
        <w:commentRangeStart w:id="105"/>
        <w:r>
          <w:t xml:space="preserve"> SharedModel and the WeSamBE do not have the enough ability to describe the complex </w:t>
        </w:r>
        <w:r w:rsidRPr="00767366">
          <w:t>dynamically</w:t>
        </w:r>
        <w:r>
          <w:t xml:space="preserve"> background</w:t>
        </w:r>
      </w:ins>
      <w:r w:rsidR="00A55E54">
        <w:t>, they are</w:t>
      </w:r>
      <w:ins w:id="106" w:author="任 薪宇" w:date="2018-05-04T19:39:00Z">
        <w:r>
          <w:t xml:space="preserve"> fail to detect the people on the boat</w:t>
        </w:r>
      </w:ins>
      <w:r w:rsidR="00A55E54">
        <w:t>, as shown in the Fig. X.</w:t>
      </w:r>
      <w:ins w:id="107" w:author="任 薪宇" w:date="2018-05-04T19:39:00Z">
        <w:r>
          <w:t xml:space="preserve"> </w:t>
        </w:r>
        <w:commentRangeEnd w:id="101"/>
        <w:r>
          <w:rPr>
            <w:rStyle w:val="aa"/>
          </w:rPr>
          <w:commentReference w:id="101"/>
        </w:r>
        <w:r>
          <w:t xml:space="preserve">Besides, the detected moving objects of the SharedModel are not accurate in boundary due to the utilization of texture features. </w:t>
        </w:r>
      </w:ins>
      <w:r w:rsidR="00A55E54">
        <w:t>In contrast</w:t>
      </w:r>
      <w:ins w:id="108" w:author="任 薪宇" w:date="2018-05-04T19:39:00Z">
        <w:r>
          <w:t>, benefited from the strong learning ability of Deep Learning</w:t>
        </w:r>
      </w:ins>
      <w:r w:rsidR="00A55E54">
        <w:t xml:space="preserve"> network</w:t>
      </w:r>
      <w:ins w:id="109" w:author="任 薪宇" w:date="2018-05-04T19:39:00Z">
        <w:r>
          <w:t xml:space="preserve">, the </w:t>
        </w:r>
        <w:r>
          <w:rPr>
            <w:lang w:eastAsia="zh-CN"/>
          </w:rPr>
          <w:t>DeepBS</w:t>
        </w:r>
        <w:r>
          <w:t xml:space="preserve"> successfully detected the people. Unfortunately, </w:t>
        </w:r>
        <w:r w:rsidR="00A55E54">
          <w:t xml:space="preserve">since </w:t>
        </w:r>
      </w:ins>
      <w:r w:rsidR="00453A42">
        <w:t>the DeepBS</w:t>
      </w:r>
      <w:ins w:id="110" w:author="任 薪宇" w:date="2018-05-04T19:39:00Z">
        <w:r w:rsidR="00A55E54">
          <w:t xml:space="preserve"> </w:t>
        </w:r>
      </w:ins>
      <w:r w:rsidR="00453A42">
        <w:t xml:space="preserve">ignores the fact that </w:t>
      </w:r>
      <w:ins w:id="111" w:author="任 薪宇" w:date="2018-05-04T19:39:00Z">
        <w:r w:rsidR="00A55E54">
          <w:t xml:space="preserve">a single background is not enough to describe the dynamic </w:t>
        </w:r>
      </w:ins>
      <w:r w:rsidR="00453A42">
        <w:t>background</w:t>
      </w:r>
      <w:r w:rsidR="00A55E54">
        <w:t xml:space="preserve">, even </w:t>
      </w:r>
      <w:r w:rsidR="00453A42">
        <w:t>the</w:t>
      </w:r>
      <w:r w:rsidR="00A55E54">
        <w:t xml:space="preserve"> deep learning based algorithm </w:t>
      </w:r>
      <w:r w:rsidR="00453A42">
        <w:t>is</w:t>
      </w:r>
      <w:r w:rsidR="00A55E54">
        <w:t xml:space="preserve"> suffer</w:t>
      </w:r>
      <w:r w:rsidR="00453A42">
        <w:t>ing</w:t>
      </w:r>
      <w:r w:rsidR="00A55E54">
        <w:t xml:space="preserve"> from the detection of the boat shape</w:t>
      </w:r>
      <w:ins w:id="112" w:author="任 薪宇" w:date="2018-05-04T19:39:00Z">
        <w:r>
          <w:t xml:space="preserve">. In contrast, the proposed approach </w:t>
        </w:r>
        <w:commentRangeEnd w:id="105"/>
        <w:r>
          <w:rPr>
            <w:rStyle w:val="aa"/>
          </w:rPr>
          <w:commentReference w:id="105"/>
        </w:r>
        <w:r>
          <w:t xml:space="preserve">performed </w:t>
        </w:r>
        <w:r w:rsidRPr="000C0AE5">
          <w:t>superior</w:t>
        </w:r>
        <w:r>
          <w:t xml:space="preserve"> than others</w:t>
        </w:r>
        <w:r w:rsidRPr="000C0AE5">
          <w:t xml:space="preserve"> </w:t>
        </w:r>
        <w:r>
          <w:t>in this scene,</w:t>
        </w:r>
      </w:ins>
      <w:r w:rsidR="00453A42">
        <w:t xml:space="preserve"> since the </w:t>
      </w:r>
      <w:r w:rsidR="00453A42" w:rsidRPr="00453A42">
        <w:t xml:space="preserve">essence </w:t>
      </w:r>
      <w:r w:rsidR="00453A42">
        <w:t>of backgr</w:t>
      </w:r>
      <w:r w:rsidR="005362E2">
        <w:t>ound subtraction is considered</w:t>
      </w:r>
      <w:r w:rsidR="00C02BEE">
        <w:t xml:space="preserve"> a</w:t>
      </w:r>
      <w:commentRangeStart w:id="113"/>
      <w:r w:rsidR="00453A42">
        <w:t xml:space="preserve">s a binary </w:t>
      </w:r>
      <w:ins w:id="114" w:author="任 薪宇" w:date="2018-05-04T19:39:00Z">
        <w:r w:rsidR="00453A42">
          <w:t xml:space="preserve">classification </w:t>
        </w:r>
      </w:ins>
      <w:r w:rsidR="00453A42">
        <w:t>of pixels’ observation in time sequence</w:t>
      </w:r>
      <w:commentRangeEnd w:id="113"/>
      <w:r w:rsidR="008E7025">
        <w:rPr>
          <w:rStyle w:val="aa"/>
        </w:rPr>
        <w:commentReference w:id="113"/>
      </w:r>
      <w:r w:rsidR="00453A42">
        <w:t>. Based o</w:t>
      </w:r>
      <w:r w:rsidR="005362E2">
        <w:t>n this insight, the FCN network</w:t>
      </w:r>
      <w:r w:rsidR="00453A42">
        <w:t xml:space="preserve"> focus</w:t>
      </w:r>
      <w:r w:rsidR="00BC6DE0">
        <w:rPr>
          <w:rFonts w:hint="eastAsia"/>
          <w:lang w:eastAsia="zh-CN"/>
        </w:rPr>
        <w:t>es</w:t>
      </w:r>
      <w:r w:rsidR="00453A42">
        <w:t xml:space="preserve"> on learning the patterns of the observation variation rather than a static background image</w:t>
      </w:r>
      <w:r w:rsidR="008E7025">
        <w:t>, and proposed approach achieves promising performance in the canoe video.</w:t>
      </w:r>
    </w:p>
    <w:p w14:paraId="4E5AA4CC" w14:textId="77777777" w:rsidR="0073385B" w:rsidRDefault="0073385B" w:rsidP="00230240">
      <w:pPr>
        <w:pStyle w:val="a3"/>
        <w:rPr>
          <w:ins w:id="115" w:author="任 薪宇" w:date="2018-05-04T19:39:00Z"/>
          <w:lang w:eastAsia="zh-CN"/>
        </w:rPr>
      </w:pPr>
      <w:commentRangeStart w:id="116"/>
      <w:ins w:id="117" w:author="任 薪宇" w:date="2018-05-04T19:39:00Z">
        <w:r>
          <w:t xml:space="preserve">As for the case of </w:t>
        </w:r>
        <w:commentRangeStart w:id="118"/>
        <w:r>
          <w:t>shadow</w:t>
        </w:r>
      </w:ins>
      <w:r w:rsidR="008E7025">
        <w:t xml:space="preserve"> scene</w:t>
      </w:r>
      <w:commentRangeEnd w:id="118"/>
      <w:r w:rsidR="008E7025">
        <w:rPr>
          <w:rStyle w:val="aa"/>
          <w:spacing w:val="0"/>
          <w:lang w:val="en-US" w:eastAsia="en-US"/>
        </w:rPr>
        <w:commentReference w:id="118"/>
      </w:r>
      <w:ins w:id="119" w:author="任 薪宇" w:date="2018-05-04T19:39:00Z">
        <w:r>
          <w:t>, ‘peopleInS</w:t>
        </w:r>
        <w:commentRangeEnd w:id="116"/>
        <w:r>
          <w:rPr>
            <w:rStyle w:val="aa"/>
            <w:spacing w:val="0"/>
            <w:lang w:val="en-US" w:eastAsia="en-US"/>
          </w:rPr>
          <w:commentReference w:id="116"/>
        </w:r>
        <w:r>
          <w:t xml:space="preserve">hade’ is a </w:t>
        </w:r>
      </w:ins>
      <w:r w:rsidR="008E7025">
        <w:t>typical</w:t>
      </w:r>
      <w:ins w:id="120" w:author="任 薪宇" w:date="2018-05-04T19:39:00Z">
        <w:r>
          <w:t xml:space="preserve"> example</w:t>
        </w:r>
        <w:r w:rsidRPr="005E102E">
          <w:t xml:space="preserve"> with prevalent hard and soft shadow</w:t>
        </w:r>
        <w:r>
          <w:t>s</w:t>
        </w:r>
        <w:r>
          <w:rPr>
            <w:lang w:eastAsia="zh-CN"/>
          </w:rPr>
          <w:t xml:space="preserve">. </w:t>
        </w:r>
      </w:ins>
      <w:r w:rsidR="00F81F9E">
        <w:rPr>
          <w:lang w:eastAsia="zh-CN"/>
        </w:rPr>
        <w:t xml:space="preserve">In </w:t>
      </w:r>
      <w:r w:rsidR="00230240">
        <w:rPr>
          <w:lang w:eastAsia="zh-CN"/>
        </w:rPr>
        <w:t xml:space="preserve">the </w:t>
      </w:r>
      <w:r w:rsidR="00F81F9E">
        <w:rPr>
          <w:lang w:eastAsia="zh-CN"/>
        </w:rPr>
        <w:t xml:space="preserve">traditional approaches, these shadow regions are usually segmented as foreground since it is also moving with the objects. </w:t>
      </w:r>
      <w:ins w:id="121" w:author="任 薪宇" w:date="2018-05-04T19:39:00Z">
        <w:r w:rsidRPr="00977562">
          <w:rPr>
            <w:lang w:eastAsia="zh-CN"/>
          </w:rPr>
          <w:t>Therefore</w:t>
        </w:r>
        <w:r>
          <w:rPr>
            <w:lang w:eastAsia="zh-CN"/>
          </w:rPr>
          <w:t xml:space="preserve">, </w:t>
        </w:r>
      </w:ins>
      <w:r w:rsidR="00F81F9E">
        <w:rPr>
          <w:lang w:eastAsia="zh-CN"/>
        </w:rPr>
        <w:t>traditional</w:t>
      </w:r>
      <w:ins w:id="122" w:author="任 薪宇" w:date="2018-05-04T19:39:00Z">
        <w:r>
          <w:rPr>
            <w:lang w:eastAsia="zh-CN"/>
          </w:rPr>
          <w:t xml:space="preserve"> methods like the </w:t>
        </w:r>
        <w:r>
          <w:t xml:space="preserve">PAWCS, the WeSamBE and the SharedModel </w:t>
        </w:r>
      </w:ins>
      <w:r w:rsidR="00F81F9E">
        <w:t>falsely segments</w:t>
      </w:r>
      <w:ins w:id="123" w:author="任 薪宇" w:date="2018-05-04T19:39:00Z">
        <w:r>
          <w:t xml:space="preserve"> </w:t>
        </w:r>
      </w:ins>
      <w:r w:rsidR="00F81F9E">
        <w:t>part of</w:t>
      </w:r>
      <w:ins w:id="124" w:author="任 薪宇" w:date="2018-05-04T19:39:00Z">
        <w:r>
          <w:t xml:space="preserve"> shadows </w:t>
        </w:r>
      </w:ins>
      <w:r w:rsidR="00F81F9E">
        <w:t>as moving</w:t>
      </w:r>
      <w:ins w:id="125" w:author="任 薪宇" w:date="2018-05-04T19:39:00Z">
        <w:r w:rsidRPr="0035094D">
          <w:t xml:space="preserve"> </w:t>
        </w:r>
        <w:r w:rsidRPr="0035094D">
          <w:t>object</w:t>
        </w:r>
        <w:r>
          <w:t>s</w:t>
        </w:r>
      </w:ins>
      <w:r w:rsidR="00F81F9E">
        <w:t>.</w:t>
      </w:r>
      <w:ins w:id="126" w:author="任 薪宇" w:date="2018-05-04T19:39:00Z">
        <w:r>
          <w:t xml:space="preserve"> </w:t>
        </w:r>
      </w:ins>
      <w:r w:rsidR="00F81F9E">
        <w:t>In addition</w:t>
      </w:r>
      <w:ins w:id="127" w:author="任 薪宇" w:date="2018-05-04T19:39:00Z">
        <w:r w:rsidRPr="00573CD5">
          <w:t>,</w:t>
        </w:r>
        <w:r>
          <w:t xml:space="preserve"> </w:t>
        </w:r>
      </w:ins>
      <w:r w:rsidR="00F81F9E">
        <w:t xml:space="preserve">the foreground provided by </w:t>
      </w:r>
      <w:ins w:id="128" w:author="任 薪宇" w:date="2018-05-04T19:39:00Z">
        <w:r>
          <w:rPr>
            <w:rFonts w:hint="eastAsia"/>
            <w:lang w:eastAsia="zh-CN"/>
          </w:rPr>
          <w:t>t</w:t>
        </w:r>
        <w:r>
          <w:t xml:space="preserve">he UBSS </w:t>
        </w:r>
      </w:ins>
      <w:r w:rsidR="00230240">
        <w:t xml:space="preserve">is </w:t>
      </w:r>
      <w:r w:rsidR="00230240" w:rsidRPr="00230240">
        <w:t xml:space="preserve">incomplete </w:t>
      </w:r>
      <w:r w:rsidR="00230240">
        <w:t>on the</w:t>
      </w:r>
      <w:ins w:id="129" w:author="任 薪宇" w:date="2018-05-04T19:39:00Z">
        <w:r>
          <w:t xml:space="preserve"> part of</w:t>
        </w:r>
      </w:ins>
      <w:r w:rsidR="00F9684E">
        <w:t xml:space="preserve"> the</w:t>
      </w:r>
      <w:r w:rsidR="00230240">
        <w:t xml:space="preserve"> </w:t>
      </w:r>
      <w:ins w:id="130" w:author="任 薪宇" w:date="2018-05-04T19:39:00Z">
        <w:r>
          <w:t xml:space="preserve">pedestrian’s body due to the </w:t>
        </w:r>
        <w:r w:rsidRPr="00D62A34">
          <w:t xml:space="preserve">interference </w:t>
        </w:r>
        <w:r>
          <w:t>of shades, which can be owing to the severe dependency of texture features.</w:t>
        </w:r>
      </w:ins>
      <w:r w:rsidR="00F81F9E">
        <w:t xml:space="preserve"> Whereas,</w:t>
      </w:r>
      <w:ins w:id="131" w:author="任 薪宇" w:date="2018-05-04T19:39:00Z">
        <w:r>
          <w:rPr>
            <w:rFonts w:hint="eastAsia"/>
            <w:lang w:eastAsia="zh-CN"/>
          </w:rPr>
          <w:t xml:space="preserve"> </w:t>
        </w:r>
      </w:ins>
      <w:r w:rsidR="00F81F9E">
        <w:rPr>
          <w:lang w:eastAsia="zh-CN"/>
        </w:rPr>
        <w:t>t</w:t>
      </w:r>
      <w:ins w:id="132" w:author="任 薪宇" w:date="2018-05-04T19:39:00Z">
        <w:r>
          <w:t>he</w:t>
        </w:r>
        <w:r w:rsidRPr="0035094D">
          <w:t xml:space="preserve"> </w:t>
        </w:r>
        <w:r>
          <w:t>DeepBS perform</w:t>
        </w:r>
      </w:ins>
      <w:r w:rsidR="00F81F9E">
        <w:t>s</w:t>
      </w:r>
      <w:ins w:id="133" w:author="任 薪宇" w:date="2018-05-04T19:39:00Z">
        <w:r>
          <w:t xml:space="preserve"> well </w:t>
        </w:r>
      </w:ins>
      <w:r w:rsidR="00F81F9E">
        <w:t>in this video</w:t>
      </w:r>
      <w:r w:rsidR="00230240">
        <w:t xml:space="preserve"> </w:t>
      </w:r>
      <w:r w:rsidR="00230240">
        <w:rPr>
          <w:lang w:eastAsia="zh-CN"/>
        </w:rPr>
        <w:t>benefited from</w:t>
      </w:r>
      <w:r w:rsidR="00230240">
        <w:t xml:space="preserve"> the utilization of CNN</w:t>
      </w:r>
      <w:r w:rsidR="00F81F9E">
        <w:t>. However</w:t>
      </w:r>
      <w:ins w:id="134" w:author="任 薪宇" w:date="2018-05-04T19:39:00Z">
        <w:r>
          <w:t xml:space="preserve">, the shape of pedestrians are </w:t>
        </w:r>
        <w:r w:rsidRPr="0035094D">
          <w:t>slight</w:t>
        </w:r>
        <w:r>
          <w:t>ly deformed</w:t>
        </w:r>
        <w:r>
          <w:rPr>
            <w:lang w:eastAsia="zh-CN"/>
          </w:rPr>
          <w:t xml:space="preserve"> as the result of their patch-wise processing of CNN.</w:t>
        </w:r>
      </w:ins>
      <w:ins w:id="135" w:author="任 薪宇" w:date="2018-05-04T19:42:00Z">
        <w:r w:rsidR="001F7303">
          <w:rPr>
            <w:lang w:eastAsia="zh-CN"/>
          </w:rPr>
          <w:t xml:space="preserve"> </w:t>
        </w:r>
        <w:del w:id="136" w:author="任 薪宇" w:date="2018-05-04T20:25:00Z">
          <w:r w:rsidR="001F7303" w:rsidDel="00411C2A">
            <w:rPr>
              <w:lang w:eastAsia="zh-CN"/>
            </w:rPr>
            <w:delText>Fou</w:delText>
          </w:r>
        </w:del>
      </w:ins>
      <w:ins w:id="137" w:author="任 薪宇" w:date="2018-05-04T19:39:00Z">
        <w:del w:id="138" w:author="任 薪宇" w:date="2018-05-04T20:25:00Z">
          <w:r w:rsidDel="00411C2A">
            <w:rPr>
              <w:lang w:eastAsia="zh-CN"/>
            </w:rPr>
            <w:delText xml:space="preserve"> </w:delText>
          </w:r>
        </w:del>
      </w:ins>
      <w:r w:rsidR="00F81F9E">
        <w:rPr>
          <w:lang w:eastAsia="zh-CN"/>
        </w:rPr>
        <w:t>In contrast</w:t>
      </w:r>
      <w:ins w:id="139" w:author="任 薪宇" w:date="2018-05-04T19:39:00Z">
        <w:r>
          <w:rPr>
            <w:lang w:eastAsia="zh-CN"/>
          </w:rPr>
          <w:t xml:space="preserve">, </w:t>
        </w:r>
      </w:ins>
      <w:r w:rsidR="00230240">
        <w:t>derived from</w:t>
      </w:r>
      <w:r w:rsidR="00F81F9E">
        <w:rPr>
          <w:lang w:eastAsia="zh-CN"/>
        </w:rPr>
        <w:t xml:space="preserve"> the fact that our DPVL focus on learning the pattern of pixels’ variation in the shadow regions, </w:t>
      </w:r>
      <w:r w:rsidR="00230240">
        <w:rPr>
          <w:lang w:eastAsia="zh-CN"/>
        </w:rPr>
        <w:t>proposed approach</w:t>
      </w:r>
      <w:r w:rsidR="00F81F9E">
        <w:rPr>
          <w:lang w:eastAsia="zh-CN"/>
        </w:rPr>
        <w:t xml:space="preserve"> successfully segments the shadow part as the background</w:t>
      </w:r>
      <w:r w:rsidR="00230240">
        <w:rPr>
          <w:lang w:eastAsia="zh-CN"/>
        </w:rPr>
        <w:t xml:space="preserve"> and achieves the highest performance in the category of shadow scene.</w:t>
      </w:r>
    </w:p>
    <w:p w14:paraId="0670F4F0" w14:textId="22CFA65D" w:rsidR="00F93F12" w:rsidRPr="00102EAD" w:rsidRDefault="00230240" w:rsidP="00843C32">
      <w:pPr>
        <w:pStyle w:val="a3"/>
        <w:rPr>
          <w:ins w:id="140" w:author="任 薪宇" w:date="2018-04-26T09:46:00Z"/>
        </w:rPr>
      </w:pPr>
      <w:r>
        <w:t xml:space="preserve">In the video </w:t>
      </w:r>
      <w:ins w:id="141" w:author="任 薪宇" w:date="2018-05-04T19:39:00Z">
        <w:r w:rsidR="0073385B">
          <w:t>“corridor”</w:t>
        </w:r>
      </w:ins>
      <w:r>
        <w:t xml:space="preserve"> among the Thermal scene,</w:t>
      </w:r>
      <w:ins w:id="142" w:author="任 薪宇" w:date="2018-05-04T19:39:00Z">
        <w:r w:rsidR="0073385B">
          <w:t xml:space="preserve"> </w:t>
        </w:r>
      </w:ins>
      <w:r>
        <w:t>there is no color information since the videos are obtained through</w:t>
      </w:r>
      <w:r w:rsidR="00B05E3C">
        <w:t xml:space="preserve"> a</w:t>
      </w:r>
      <w:r>
        <w:t xml:space="preserve"> Thermal camera. </w:t>
      </w:r>
      <w:r w:rsidR="00AA3EF5">
        <w:t>Moreover, t</w:t>
      </w:r>
      <w:r w:rsidR="00F93F12">
        <w:t>he moving objects in these video</w:t>
      </w:r>
      <w:r w:rsidR="00667042">
        <w:t>s</w:t>
      </w:r>
      <w:r w:rsidR="00F93F12">
        <w:t xml:space="preserve"> are </w:t>
      </w:r>
      <w:ins w:id="143" w:author="任 薪宇" w:date="2018-05-04T19:39:00Z">
        <w:r w:rsidR="00F93F12" w:rsidRPr="00E76E9E">
          <w:t>exceedingly</w:t>
        </w:r>
        <w:r w:rsidR="00F93F12">
          <w:t xml:space="preserve"> </w:t>
        </w:r>
        <w:r w:rsidR="00F93F12" w:rsidRPr="000C0AE5">
          <w:t>fuzzy</w:t>
        </w:r>
        <w:r w:rsidR="00F93F12">
          <w:t xml:space="preserve"> and </w:t>
        </w:r>
        <w:r w:rsidR="00F93F12" w:rsidRPr="00E76E9E">
          <w:t>indistinct</w:t>
        </w:r>
      </w:ins>
      <w:r w:rsidR="00F93F12">
        <w:t>, which is the main challenge of this category.</w:t>
      </w:r>
      <w:ins w:id="144" w:author="任 薪宇" w:date="2018-05-04T19:39:00Z">
        <w:r w:rsidR="00450D41">
          <w:t xml:space="preserve"> </w:t>
        </w:r>
      </w:ins>
      <w:r w:rsidR="00F93F12">
        <w:t>T</w:t>
      </w:r>
      <w:ins w:id="145" w:author="任 薪宇" w:date="2018-05-04T19:39:00Z">
        <w:r w:rsidR="0073385B">
          <w:t xml:space="preserve">he </w:t>
        </w:r>
        <w:r w:rsidR="00667042">
          <w:t>WeSamBE</w:t>
        </w:r>
        <w:r w:rsidR="0073385B">
          <w:t>, the SharedModel and the PAWCS</w:t>
        </w:r>
        <w:bookmarkStart w:id="146" w:name="OLE_LINK1"/>
        <w:bookmarkStart w:id="147" w:name="OLE_LINK2"/>
        <w:commentRangeStart w:id="148"/>
        <w:commentRangeStart w:id="149"/>
        <w:r w:rsidR="0073385B">
          <w:t xml:space="preserve"> </w:t>
        </w:r>
      </w:ins>
      <w:commentRangeEnd w:id="148"/>
      <w:r w:rsidR="00F93F12">
        <w:rPr>
          <w:rStyle w:val="aa"/>
          <w:spacing w:val="0"/>
          <w:lang w:val="en-US" w:eastAsia="en-US"/>
        </w:rPr>
        <w:commentReference w:id="148"/>
      </w:r>
      <w:commentRangeEnd w:id="149"/>
      <w:r w:rsidR="00B05E3C">
        <w:rPr>
          <w:rStyle w:val="aa"/>
          <w:spacing w:val="0"/>
          <w:lang w:val="en-US" w:eastAsia="en-US"/>
        </w:rPr>
        <w:commentReference w:id="149"/>
      </w:r>
      <w:ins w:id="150" w:author="任 薪宇" w:date="2018-05-04T19:39:00Z">
        <w:r w:rsidR="0073385B">
          <w:t xml:space="preserve">successfully </w:t>
        </w:r>
        <w:bookmarkEnd w:id="146"/>
        <w:bookmarkEnd w:id="147"/>
        <w:r w:rsidR="0073385B">
          <w:t xml:space="preserve">detect the target </w:t>
        </w:r>
        <w:commentRangeStart w:id="151"/>
        <w:r w:rsidR="0073385B">
          <w:t>objects</w:t>
        </w:r>
      </w:ins>
      <w:r w:rsidR="00F93F12">
        <w:t xml:space="preserve">, </w:t>
      </w:r>
      <w:r w:rsidR="00DF68E6" w:rsidRPr="00DF68E6">
        <w:t>owing to</w:t>
      </w:r>
      <w:r w:rsidR="00960521">
        <w:t xml:space="preserve"> </w:t>
      </w:r>
      <w:r w:rsidR="00DF68E6">
        <w:t>a</w:t>
      </w:r>
      <w:r w:rsidR="00960521">
        <w:t xml:space="preserve"> </w:t>
      </w:r>
      <w:r w:rsidR="00960521" w:rsidRPr="00960521">
        <w:t xml:space="preserve">stable </w:t>
      </w:r>
      <w:r w:rsidR="00960521">
        <w:t>background in this indoor video</w:t>
      </w:r>
      <w:commentRangeStart w:id="152"/>
      <w:ins w:id="153" w:author="任 薪宇" w:date="2018-05-04T20:02:00Z">
        <w:r w:rsidR="00D34F77">
          <w:rPr>
            <w:rFonts w:hint="eastAsia"/>
            <w:lang w:eastAsia="zh-CN"/>
          </w:rPr>
          <w:t>.</w:t>
        </w:r>
      </w:ins>
      <w:ins w:id="154" w:author="任 薪宇" w:date="2018-05-04T19:39:00Z">
        <w:del w:id="155" w:author="任 薪宇" w:date="2018-05-04T20:02:00Z">
          <w:r w:rsidR="0073385B" w:rsidDel="00D34F77">
            <w:delText>,</w:delText>
          </w:r>
        </w:del>
        <w:r w:rsidR="0073385B">
          <w:t xml:space="preserve"> </w:t>
        </w:r>
      </w:ins>
      <w:bookmarkStart w:id="156" w:name="OLE_LINK3"/>
      <w:bookmarkStart w:id="157" w:name="OLE_LINK4"/>
      <w:commentRangeEnd w:id="152"/>
      <w:r w:rsidR="00F93F12">
        <w:rPr>
          <w:rStyle w:val="aa"/>
          <w:spacing w:val="0"/>
          <w:lang w:val="en-US" w:eastAsia="en-US"/>
        </w:rPr>
        <w:commentReference w:id="152"/>
      </w:r>
      <w:r w:rsidR="00F93F12">
        <w:t>However</w:t>
      </w:r>
      <w:ins w:id="158" w:author="任 薪宇" w:date="2018-05-04T19:55:00Z">
        <w:del w:id="159" w:author="任 薪宇" w:date="2018-05-04T20:02:00Z">
          <w:r w:rsidR="00450D41" w:rsidDel="00D34F77">
            <w:delText>h</w:delText>
          </w:r>
        </w:del>
        <w:del w:id="160" w:author="任 薪宇" w:date="2018-05-04T20:12:00Z">
          <w:r w:rsidR="00450D41" w:rsidDel="002678AE">
            <w:delText>owever</w:delText>
          </w:r>
        </w:del>
        <w:r w:rsidR="00450D41">
          <w:t>, they</w:t>
        </w:r>
      </w:ins>
      <w:ins w:id="161" w:author="任 薪宇" w:date="2018-05-04T19:39:00Z">
        <w:r w:rsidR="0073385B">
          <w:t xml:space="preserve"> </w:t>
        </w:r>
        <w:r w:rsidR="0073385B">
          <w:rPr>
            <w:rFonts w:hint="eastAsia"/>
            <w:lang w:eastAsia="zh-CN"/>
          </w:rPr>
          <w:t>f</w:t>
        </w:r>
        <w:r w:rsidR="0073385B">
          <w:t>ail to</w:t>
        </w:r>
        <w:bookmarkEnd w:id="156"/>
        <w:bookmarkEnd w:id="157"/>
        <w:r w:rsidR="0073385B">
          <w:t xml:space="preserve"> remove </w:t>
        </w:r>
      </w:ins>
      <w:ins w:id="162" w:author="任 薪宇" w:date="2018-05-04T19:55:00Z">
        <w:r w:rsidR="00C64C25">
          <w:t>the</w:t>
        </w:r>
      </w:ins>
      <w:ins w:id="163" w:author="任 薪宇" w:date="2018-05-04T19:39:00Z">
        <w:r w:rsidR="0073385B" w:rsidRPr="00140F13">
          <w:t xml:space="preserve"> reflections</w:t>
        </w:r>
      </w:ins>
      <w:ins w:id="164" w:author="任 薪宇" w:date="2018-05-04T20:03:00Z">
        <w:r w:rsidR="00D34F77">
          <w:t xml:space="preserve"> since their modeling ability ha</w:t>
        </w:r>
      </w:ins>
      <w:r w:rsidR="00E97B20">
        <w:t>ve</w:t>
      </w:r>
      <w:ins w:id="165" w:author="任 薪宇" w:date="2018-05-04T20:03:00Z">
        <w:r w:rsidR="00D34F77">
          <w:t xml:space="preserve"> already </w:t>
        </w:r>
      </w:ins>
      <w:ins w:id="166" w:author="任 薪宇" w:date="2018-05-04T20:05:00Z">
        <w:r w:rsidR="00D34F77" w:rsidRPr="00D34F77">
          <w:t>reach</w:t>
        </w:r>
      </w:ins>
      <w:ins w:id="167" w:author="任 薪宇" w:date="2018-05-04T20:09:00Z">
        <w:r w:rsidR="007A3F5C">
          <w:t>ed</w:t>
        </w:r>
      </w:ins>
      <w:ins w:id="168" w:author="任 薪宇" w:date="2018-05-04T20:05:00Z">
        <w:r w:rsidR="00D34F77" w:rsidRPr="00D34F77">
          <w:t xml:space="preserve"> a limit</w:t>
        </w:r>
        <w:r w:rsidR="00D34F77">
          <w:t xml:space="preserve"> </w:t>
        </w:r>
        <w:r w:rsidR="00D34F77" w:rsidRPr="00D34F77">
          <w:t>under</w:t>
        </w:r>
      </w:ins>
      <w:ins w:id="169" w:author="任 薪宇" w:date="2018-05-04T20:06:00Z">
        <w:r w:rsidR="00D34F77">
          <w:t xml:space="preserve"> the</w:t>
        </w:r>
      </w:ins>
      <w:ins w:id="170" w:author="任 薪宇" w:date="2018-05-04T20:05:00Z">
        <w:r w:rsidR="00D34F77" w:rsidRPr="00D34F77">
          <w:t xml:space="preserve"> extreme condition</w:t>
        </w:r>
      </w:ins>
      <w:ins w:id="171" w:author="任 薪宇" w:date="2018-05-04T20:07:00Z">
        <w:r w:rsidR="00154BFF">
          <w:t xml:space="preserve"> of thermal</w:t>
        </w:r>
      </w:ins>
      <w:ins w:id="172" w:author="任 薪宇" w:date="2018-05-04T20:08:00Z">
        <w:r w:rsidR="00D90AD0">
          <w:t xml:space="preserve"> map</w:t>
        </w:r>
      </w:ins>
      <w:ins w:id="173" w:author="任 薪宇" w:date="2018-05-04T19:39:00Z">
        <w:r w:rsidR="0073385B">
          <w:t xml:space="preserve">. </w:t>
        </w:r>
      </w:ins>
      <w:r w:rsidR="00361D86">
        <w:t>The DeepBS, b</w:t>
      </w:r>
      <w:r w:rsidR="00A82E31">
        <w:t>y</w:t>
      </w:r>
      <w:r w:rsidR="00F93F12">
        <w:t xml:space="preserve"> </w:t>
      </w:r>
      <w:r w:rsidR="00102EAD">
        <w:t>contrast, succeeds</w:t>
      </w:r>
      <w:r w:rsidR="00102EAD" w:rsidRPr="00102EAD">
        <w:t xml:space="preserve"> in </w:t>
      </w:r>
      <w:r w:rsidR="00361D86" w:rsidRPr="00102EAD">
        <w:t>e</w:t>
      </w:r>
      <w:r w:rsidR="00102EAD">
        <w:t>liminating</w:t>
      </w:r>
      <w:r w:rsidR="00361D86">
        <w:t xml:space="preserve"> </w:t>
      </w:r>
      <w:r w:rsidR="00A82E31">
        <w:rPr>
          <w:rFonts w:hint="eastAsia"/>
          <w:lang w:eastAsia="zh-CN"/>
        </w:rPr>
        <w:t>mo</w:t>
      </w:r>
      <w:r w:rsidR="00A82E31">
        <w:t>st of the reflections</w:t>
      </w:r>
      <w:r w:rsidR="00102EAD">
        <w:t>. Meanwhile,</w:t>
      </w:r>
      <w:r w:rsidR="00A82E31">
        <w:t xml:space="preserve"> </w:t>
      </w:r>
      <w:r w:rsidR="00F93F12">
        <w:t xml:space="preserve">the moving objects </w:t>
      </w:r>
      <w:ins w:id="174" w:author="任 薪宇" w:date="2018-05-04T20:17:00Z">
        <w:r w:rsidR="002678AE">
          <w:t>are</w:t>
        </w:r>
      </w:ins>
      <w:r w:rsidR="00790AC5">
        <w:t xml:space="preserve"> also</w:t>
      </w:r>
      <w:ins w:id="175" w:author="任 薪宇" w:date="2018-05-04T19:39:00Z">
        <w:del w:id="176" w:author="任 薪宇" w:date="2018-05-04T20:16:00Z">
          <w:r w:rsidR="0073385B" w:rsidDel="002678AE">
            <w:delText>can</w:delText>
          </w:r>
        </w:del>
        <w:r w:rsidR="0073385B">
          <w:t xml:space="preserve"> clearly divide</w:t>
        </w:r>
      </w:ins>
      <w:ins w:id="177" w:author="任 薪宇" w:date="2018-05-04T20:17:00Z">
        <w:r w:rsidR="002678AE">
          <w:t>d from</w:t>
        </w:r>
      </w:ins>
      <w:ins w:id="178" w:author="任 薪宇" w:date="2018-05-04T19:39:00Z">
        <w:r w:rsidR="0073385B" w:rsidRPr="00D21115">
          <w:t xml:space="preserve"> the</w:t>
        </w:r>
      </w:ins>
      <w:ins w:id="179" w:author="任 薪宇" w:date="2018-05-04T20:17:00Z">
        <w:r w:rsidR="002678AE">
          <w:t xml:space="preserve"> background</w:t>
        </w:r>
      </w:ins>
      <w:r w:rsidR="00843C32">
        <w:t xml:space="preserve"> thanks to the strong modeling ability of CNN</w:t>
      </w:r>
      <w:ins w:id="180" w:author="任 薪宇" w:date="2018-05-04T19:39:00Z">
        <w:del w:id="181" w:author="任 薪宇" w:date="2018-05-04T20:16:00Z">
          <w:r w:rsidR="0073385B" w:rsidRPr="00D21115" w:rsidDel="002678AE">
            <w:delText xml:space="preserve"> moving objects</w:delText>
          </w:r>
        </w:del>
      </w:ins>
      <w:r w:rsidR="00790AC5">
        <w:t>.</w:t>
      </w:r>
      <w:r w:rsidR="00843C32">
        <w:rPr>
          <w:rFonts w:hint="eastAsia"/>
          <w:lang w:eastAsia="zh-CN"/>
        </w:rPr>
        <w:t xml:space="preserve"> </w:t>
      </w:r>
      <w:ins w:id="182" w:author="任 薪宇" w:date="2018-05-04T19:39:00Z">
        <w:del w:id="183" w:author="任 薪宇" w:date="2018-05-04T20:13:00Z">
          <w:r w:rsidR="0073385B" w:rsidDel="002678AE">
            <w:delText>but</w:delText>
          </w:r>
        </w:del>
      </w:ins>
      <w:ins w:id="184" w:author="任 薪宇" w:date="2018-05-04T20:33:00Z">
        <w:r w:rsidR="00F065B1">
          <w:t>However</w:t>
        </w:r>
      </w:ins>
      <w:ins w:id="185" w:author="任 薪宇" w:date="2018-05-04T20:14:00Z">
        <w:r w:rsidR="002678AE">
          <w:t>,</w:t>
        </w:r>
      </w:ins>
      <w:ins w:id="186" w:author="任 薪宇" w:date="2018-05-04T19:39:00Z">
        <w:r w:rsidR="0073385B">
          <w:t xml:space="preserve"> </w:t>
        </w:r>
      </w:ins>
      <w:ins w:id="187" w:author="任 薪宇" w:date="2018-05-04T20:28:00Z">
        <w:r w:rsidR="00323DD0">
          <w:t xml:space="preserve">due to the dependency of </w:t>
        </w:r>
        <w:r w:rsidR="00323DD0" w:rsidRPr="002678AE">
          <w:t>edge feature</w:t>
        </w:r>
        <w:r w:rsidR="00323DD0">
          <w:t xml:space="preserve">, </w:t>
        </w:r>
      </w:ins>
      <w:ins w:id="188" w:author="任 薪宇" w:date="2018-05-04T19:39:00Z">
        <w:r w:rsidR="0073385B">
          <w:t>a small object were missed in the detection result.</w:t>
        </w:r>
      </w:ins>
      <w:commentRangeEnd w:id="151"/>
      <w:r w:rsidR="00F93F12">
        <w:rPr>
          <w:rStyle w:val="aa"/>
          <w:spacing w:val="0"/>
          <w:lang w:val="en-US" w:eastAsia="en-US"/>
        </w:rPr>
        <w:commentReference w:id="151"/>
      </w:r>
      <w:ins w:id="189" w:author="任 薪宇" w:date="2018-05-04T19:39:00Z">
        <w:r w:rsidR="0073385B">
          <w:rPr>
            <w:rFonts w:hint="eastAsia"/>
            <w:lang w:eastAsia="zh-CN"/>
          </w:rPr>
          <w:t xml:space="preserve"> </w:t>
        </w:r>
      </w:ins>
      <w:ins w:id="190" w:author="任 薪宇" w:date="2018-05-04T20:33:00Z">
        <w:r w:rsidR="00F065B1">
          <w:t>Fortunately</w:t>
        </w:r>
      </w:ins>
      <w:ins w:id="191" w:author="任 薪宇" w:date="2018-05-04T19:39:00Z">
        <w:del w:id="192" w:author="任 薪宇" w:date="2018-05-04T20:33:00Z">
          <w:r w:rsidR="0073385B" w:rsidDel="00F065B1">
            <w:delText>However</w:delText>
          </w:r>
        </w:del>
        <w:r w:rsidR="0073385B" w:rsidRPr="00F6550C">
          <w:t xml:space="preserve">, </w:t>
        </w:r>
        <w:del w:id="193" w:author="任 薪宇" w:date="2018-05-04T20:31:00Z">
          <w:r w:rsidR="0073385B" w:rsidDel="00F065B1">
            <w:delText>our method still performed much better, with most shadows are removed and the segmentation results are more accurate</w:delText>
          </w:r>
          <w:r w:rsidR="0073385B" w:rsidRPr="00F6550C" w:rsidDel="00F065B1">
            <w:delText xml:space="preserve">. </w:delText>
          </w:r>
        </w:del>
      </w:ins>
      <w:ins w:id="194" w:author="任 薪宇" w:date="2018-05-04T20:31:00Z">
        <w:r w:rsidR="00F065B1">
          <w:t xml:space="preserve">the proposed approach </w:t>
        </w:r>
      </w:ins>
      <w:r w:rsidR="00F93F12">
        <w:t xml:space="preserve">focus on the pattern of pixels’ variation, which should be </w:t>
      </w:r>
      <w:r w:rsidR="00F93F12" w:rsidRPr="00F93F12">
        <w:t>theoretically</w:t>
      </w:r>
      <w:r w:rsidR="00F93F12">
        <w:t xml:space="preserve"> effective even in the observation without the color information. </w:t>
      </w:r>
      <w:r w:rsidR="0051191E">
        <w:t>C</w:t>
      </w:r>
      <w:r w:rsidR="0051191E" w:rsidRPr="0051191E">
        <w:t>onsequently</w:t>
      </w:r>
      <w:ins w:id="195" w:author="任 薪宇" w:date="2018-05-04T20:38:00Z">
        <w:r w:rsidR="00F93F12">
          <w:t>,</w:t>
        </w:r>
      </w:ins>
      <w:ins w:id="196" w:author="任 薪宇" w:date="2018-05-04T18:30:00Z">
        <w:del w:id="197" w:author="任 薪宇" w:date="2018-05-04T20:38:00Z">
          <w:r w:rsidR="00F93F12" w:rsidDel="00F065B1">
            <w:rPr>
              <w:rFonts w:hint="eastAsia"/>
              <w:lang w:eastAsia="zh-CN"/>
            </w:rPr>
            <w:delText>A</w:delText>
          </w:r>
          <w:r w:rsidR="00F93F12" w:rsidDel="00F065B1">
            <w:delText>nd that is why</w:delText>
          </w:r>
        </w:del>
        <w:r w:rsidR="00F93F12">
          <w:t xml:space="preserve"> </w:t>
        </w:r>
      </w:ins>
      <w:ins w:id="198" w:author="任 薪宇" w:date="2018-04-23T10:03:00Z">
        <w:r w:rsidR="00F93F12">
          <w:t xml:space="preserve">our </w:t>
        </w:r>
      </w:ins>
      <w:r w:rsidR="0051191E">
        <w:t>DPVL</w:t>
      </w:r>
      <w:ins w:id="199" w:author="任 薪宇" w:date="2018-04-23T10:03:00Z">
        <w:r w:rsidR="00F93F12">
          <w:t xml:space="preserve"> </w:t>
        </w:r>
        <w:del w:id="200" w:author="任 薪宇" w:date="2018-05-04T20:42:00Z">
          <w:r w:rsidR="00F93F12" w:rsidDel="00C13EB3">
            <w:delText>still</w:delText>
          </w:r>
        </w:del>
      </w:ins>
      <w:ins w:id="201" w:author="任 薪宇" w:date="2018-04-23T09:36:00Z">
        <w:del w:id="202" w:author="任 薪宇" w:date="2018-05-04T20:42:00Z">
          <w:r w:rsidR="00F93F12" w:rsidDel="00C13EB3">
            <w:delText xml:space="preserve"> </w:delText>
          </w:r>
        </w:del>
        <w:r w:rsidR="00F93F12">
          <w:t>perform</w:t>
        </w:r>
      </w:ins>
      <w:ins w:id="203" w:author="任 薪宇" w:date="2018-04-23T10:03:00Z">
        <w:r w:rsidR="00F93F12">
          <w:t>ed</w:t>
        </w:r>
      </w:ins>
      <w:ins w:id="204" w:author="任 薪宇" w:date="2018-04-23T09:36:00Z">
        <w:r w:rsidR="00F93F12">
          <w:t xml:space="preserve"> much better</w:t>
        </w:r>
      </w:ins>
      <w:r w:rsidR="0051191E">
        <w:t xml:space="preserve"> than compared algorithms</w:t>
      </w:r>
      <w:ins w:id="205" w:author="任 薪宇" w:date="2018-04-23T09:36:00Z">
        <w:r w:rsidR="00F93F12">
          <w:t xml:space="preserve">, </w:t>
        </w:r>
      </w:ins>
      <w:ins w:id="206" w:author="任 薪宇" w:date="2018-04-24T17:43:00Z">
        <w:r w:rsidR="00F93F12">
          <w:t>with</w:t>
        </w:r>
      </w:ins>
      <w:ins w:id="207" w:author="任 薪宇" w:date="2018-04-23T09:36:00Z">
        <w:r w:rsidR="00F93F12">
          <w:t xml:space="preserve"> </w:t>
        </w:r>
      </w:ins>
      <w:r w:rsidR="0051191E">
        <w:t xml:space="preserve">the situation that </w:t>
      </w:r>
      <w:ins w:id="208" w:author="任 薪宇" w:date="2018-04-23T09:36:00Z">
        <w:r w:rsidR="00F93F12">
          <w:t xml:space="preserve">most </w:t>
        </w:r>
      </w:ins>
      <w:r w:rsidR="0051191E">
        <w:t xml:space="preserve">parts of </w:t>
      </w:r>
      <w:ins w:id="209" w:author="任 薪宇" w:date="2018-04-23T09:36:00Z">
        <w:r w:rsidR="00F93F12">
          <w:t>shadow are removed and the segmentation results are more accurate</w:t>
        </w:r>
      </w:ins>
      <w:r w:rsidR="00A82E31">
        <w:t xml:space="preserve">. </w:t>
      </w:r>
      <w:ins w:id="210" w:author="任 薪宇" w:date="2018-04-23T09:36:00Z">
        <w:r w:rsidR="00F93F12" w:rsidRPr="00A55E54">
          <w:t xml:space="preserve"> </w:t>
        </w:r>
      </w:ins>
      <w:r w:rsidR="00F93F12">
        <w:rPr>
          <w:rStyle w:val="aa"/>
          <w:spacing w:val="0"/>
          <w:lang w:val="en-US" w:eastAsia="en-US"/>
        </w:rPr>
        <w:commentReference w:id="211"/>
      </w:r>
      <w:r w:rsidR="00A82E31">
        <w:t xml:space="preserve">  </w:t>
      </w:r>
      <w:r w:rsidR="0051191E">
        <w:rPr>
          <w:rStyle w:val="aa"/>
          <w:spacing w:val="0"/>
          <w:lang w:val="en-US" w:eastAsia="en-US"/>
        </w:rPr>
        <w:commentReference w:id="212"/>
      </w:r>
      <w:r w:rsidR="004B0BA4">
        <w:rPr>
          <w:rStyle w:val="aa"/>
          <w:spacing w:val="0"/>
          <w:lang w:val="en-US" w:eastAsia="en-US"/>
        </w:rPr>
        <w:commentReference w:id="213"/>
      </w:r>
    </w:p>
    <w:p w14:paraId="367151F6" w14:textId="77777777" w:rsidR="00140D51" w:rsidDel="00950854" w:rsidRDefault="00CE0D19">
      <w:pPr>
        <w:ind w:firstLine="288"/>
        <w:jc w:val="both"/>
        <w:rPr>
          <w:ins w:id="214" w:author="任 薪宇" w:date="2018-04-24T18:57:00Z"/>
          <w:del w:id="215" w:author="zhaochenqiu" w:date="2018-04-24T22:53:00Z"/>
        </w:rPr>
        <w:pPrChange w:id="216" w:author="任 薪宇" w:date="2018-04-24T18:57:00Z">
          <w:pPr>
            <w:pStyle w:val="a3"/>
          </w:pPr>
        </w:pPrChange>
      </w:pPr>
      <w:ins w:id="217" w:author="任 薪宇" w:date="2018-04-23T09:36:00Z">
        <w:del w:id="218" w:author="zhaochenqiu" w:date="2018-04-24T22:53:00Z">
          <w:r w:rsidDel="00950854">
            <w:delText xml:space="preserve">Note that the proposed method only uses the </w:delText>
          </w:r>
        </w:del>
      </w:ins>
      <w:ins w:id="219" w:author="任 薪宇" w:date="2018-04-23T10:08:00Z">
        <w:del w:id="220" w:author="zhaochenqiu" w:date="2018-04-24T22:53:00Z">
          <w:r w:rsidR="008578A2" w:rsidDel="00950854">
            <w:delText>pixels</w:delText>
          </w:r>
        </w:del>
      </w:ins>
      <w:ins w:id="221" w:author="任 薪宇" w:date="2018-04-23T09:36:00Z">
        <w:del w:id="222" w:author="zhaochenqiu" w:date="2018-04-24T22:53:00Z">
          <w:r w:rsidDel="00950854">
            <w:delText xml:space="preserve"> information on the feature level to remove the soft cast shadows from foreground objects, in contrast</w:delText>
          </w:r>
        </w:del>
      </w:ins>
      <w:ins w:id="223" w:author="任 薪宇" w:date="2018-04-24T17:45:00Z">
        <w:del w:id="224" w:author="zhaochenqiu" w:date="2018-04-24T22:53:00Z">
          <w:r w:rsidR="00DB4361" w:rsidDel="00950854">
            <w:delText xml:space="preserve"> </w:delText>
          </w:r>
        </w:del>
      </w:ins>
      <w:ins w:id="225" w:author="任 薪宇" w:date="2018-04-24T17:46:00Z">
        <w:del w:id="226" w:author="zhaochenqiu" w:date="2018-04-24T22:53:00Z">
          <w:r w:rsidR="00DB4361" w:rsidDel="00950854">
            <w:delText>some other algorithms have</w:delText>
          </w:r>
        </w:del>
      </w:ins>
      <w:ins w:id="227" w:author="任 薪宇" w:date="2018-04-24T17:45:00Z">
        <w:del w:id="228" w:author="zhaochenqiu" w:date="2018-04-24T22:53:00Z">
          <w:r w:rsidR="00DB4361" w:rsidRPr="00DB4361" w:rsidDel="00950854">
            <w:delText xml:space="preserve"> </w:delText>
          </w:r>
          <w:r w:rsidR="00DB4361" w:rsidRPr="00DB4361" w:rsidDel="00950854">
            <w:rPr>
              <w:lang w:eastAsia="zh-CN"/>
              <w:rPrChange w:id="229" w:author="任 薪宇" w:date="2018-04-24T17:47:00Z">
                <w:rPr>
                  <w:color w:val="FF0000"/>
                  <w:lang w:eastAsia="zh-CN"/>
                </w:rPr>
              </w:rPrChange>
            </w:rPr>
            <w:delText>morphologic remedy</w:delText>
          </w:r>
        </w:del>
      </w:ins>
      <w:ins w:id="230" w:author="任 薪宇" w:date="2018-04-24T17:47:00Z">
        <w:del w:id="231" w:author="zhaochenqiu" w:date="2018-04-24T22:53:00Z">
          <w:r w:rsidR="00DB4361" w:rsidRPr="00DB4361" w:rsidDel="00950854">
            <w:rPr>
              <w:lang w:eastAsia="zh-CN"/>
              <w:rPrChange w:id="232" w:author="任 薪宇" w:date="2018-04-24T17:47:00Z">
                <w:rPr>
                  <w:color w:val="FF0000"/>
                  <w:lang w:eastAsia="zh-CN"/>
                </w:rPr>
              </w:rPrChange>
            </w:rPr>
            <w:delText xml:space="preserve"> in the final step</w:delText>
          </w:r>
        </w:del>
      </w:ins>
      <w:ins w:id="233" w:author="任 薪宇" w:date="2018-04-24T17:45:00Z">
        <w:del w:id="234" w:author="zhaochenqiu" w:date="2018-04-24T22:53:00Z">
          <w:r w:rsidR="00DB4361" w:rsidRPr="00DB4361" w:rsidDel="00950854">
            <w:rPr>
              <w:lang w:eastAsia="zh-CN"/>
              <w:rPrChange w:id="235" w:author="任 薪宇" w:date="2018-04-24T17:47:00Z">
                <w:rPr>
                  <w:color w:val="FF0000"/>
                  <w:lang w:eastAsia="zh-CN"/>
                </w:rPr>
              </w:rPrChange>
            </w:rPr>
            <w:delText>.</w:delText>
          </w:r>
        </w:del>
      </w:ins>
      <w:ins w:id="236" w:author="任 薪宇" w:date="2018-04-23T09:36:00Z">
        <w:del w:id="237" w:author="zhaochenqiu" w:date="2018-04-24T22:53:00Z">
          <w:r w:rsidDel="00950854">
            <w:delText xml:space="preserve"> </w:delText>
          </w:r>
        </w:del>
      </w:ins>
    </w:p>
    <w:p w14:paraId="34621BBE" w14:textId="77777777" w:rsidR="003E7975" w:rsidRPr="003E7975" w:rsidDel="00497718" w:rsidRDefault="003E7975">
      <w:pPr>
        <w:ind w:firstLineChars="150" w:firstLine="298"/>
        <w:jc w:val="both"/>
        <w:rPr>
          <w:ins w:id="238" w:author="任 薪宇" w:date="2018-04-23T09:59:00Z"/>
          <w:del w:id="239" w:author="zhaochenqiu" w:date="2018-04-24T22:25:00Z"/>
          <w:rFonts w:hint="eastAsia"/>
          <w:rPrChange w:id="240" w:author="任 薪宇" w:date="2018-04-23T09:59:00Z">
            <w:rPr>
              <w:ins w:id="241" w:author="任 薪宇" w:date="2018-04-23T09:59:00Z"/>
              <w:del w:id="242" w:author="zhaochenqiu" w:date="2018-04-24T22:25:00Z"/>
              <w:rFonts w:ascii="Times-Roman" w:hAnsi="Times-Roman" w:hint="eastAsia"/>
              <w:color w:val="FF0000"/>
            </w:rPr>
          </w:rPrChange>
        </w:rPr>
        <w:pPrChange w:id="243" w:author="任 薪宇" w:date="2018-04-24T18:57:00Z">
          <w:pPr>
            <w:pStyle w:val="a3"/>
          </w:pPr>
        </w:pPrChange>
      </w:pPr>
      <w:ins w:id="244" w:author="任 薪宇" w:date="2018-04-23T09:59:00Z">
        <w:del w:id="245" w:author="zhaochenqiu" w:date="2018-04-24T22:25:00Z">
          <w:r w:rsidRPr="003E7975" w:rsidDel="00497718">
            <w:rPr>
              <w:spacing w:val="-1"/>
              <w:lang w:val="x-none" w:eastAsia="x-none"/>
              <w:rPrChange w:id="246" w:author="任 薪宇" w:date="2018-04-23T09:59:00Z">
                <w:rPr>
                  <w:color w:val="FF0000"/>
                </w:rPr>
              </w:rPrChange>
            </w:rPr>
            <w:delText>During the comparison, the F-measure(</w:delText>
          </w:r>
          <w:r w:rsidRPr="003E7975" w:rsidDel="00497718">
            <w:rPr>
              <w:spacing w:val="-1"/>
              <w:lang w:val="x-none" w:eastAsia="x-none"/>
              <w:rPrChange w:id="247" w:author="任 薪宇" w:date="2018-04-23T09:59:00Z">
                <w:rPr>
                  <w:color w:val="FF0000"/>
                  <w:lang w:eastAsia="zh-CN"/>
                </w:rPr>
              </w:rPrChange>
            </w:rPr>
            <w:delText>Fm)</w:delText>
          </w:r>
          <w:r w:rsidRPr="003E7975" w:rsidDel="00497718">
            <w:rPr>
              <w:spacing w:val="-1"/>
              <w:lang w:val="x-none" w:eastAsia="x-none"/>
              <w:rPrChange w:id="248" w:author="任 薪宇" w:date="2018-04-23T09:59:00Z">
                <w:rPr>
                  <w:color w:val="FF0000"/>
                </w:rPr>
              </w:rPrChange>
            </w:rPr>
            <w:delText xml:space="preserve"> has been used for evaluation. The Fm is a </w:delText>
          </w:r>
          <w:r w:rsidRPr="003E7975" w:rsidDel="00497718">
            <w:rPr>
              <w:rFonts w:hint="eastAsia"/>
              <w:rPrChange w:id="249" w:author="任 薪宇" w:date="2018-04-23T09:59:00Z">
                <w:rPr>
                  <w:rFonts w:ascii="Times-Roman" w:hAnsi="Times-Roman" w:hint="eastAsia"/>
                  <w:color w:val="FF0000"/>
                </w:rPr>
              </w:rPrChange>
            </w:rPr>
            <w:delText>general international standard in background subtraction which measures the segmentation accuracy by considering</w:delText>
          </w:r>
          <w:r w:rsidRPr="003E7975" w:rsidDel="00497718">
            <w:rPr>
              <w:rFonts w:hint="eastAsia"/>
              <w:lang w:eastAsia="x-none"/>
              <w:rPrChange w:id="250" w:author="任 薪宇" w:date="2018-04-23T09:59:00Z">
                <w:rPr>
                  <w:rFonts w:ascii="Times-Roman" w:hAnsi="Times-Roman" w:hint="eastAsia"/>
                  <w:color w:val="FF0000"/>
                  <w:lang w:eastAsia="zh-CN"/>
                </w:rPr>
              </w:rPrChange>
            </w:rPr>
            <w:delText xml:space="preserve"> </w:delText>
          </w:r>
          <w:r w:rsidRPr="003E7975" w:rsidDel="00497718">
            <w:rPr>
              <w:rFonts w:hint="eastAsia"/>
              <w:rPrChange w:id="251" w:author="任 薪宇" w:date="2018-04-23T09:59:00Z">
                <w:rPr>
                  <w:rFonts w:ascii="Times-Roman" w:hAnsi="Times-Roman" w:hint="eastAsia"/>
                  <w:color w:val="FF0000"/>
                </w:rPr>
              </w:rPrChange>
            </w:rPr>
            <w:delText>both the recall and the precision</w:delText>
          </w:r>
          <w:r w:rsidRPr="003E7975" w:rsidDel="00497718">
            <w:rPr>
              <w:rFonts w:hint="eastAsia"/>
              <w:spacing w:val="-1"/>
              <w:lang w:val="x-none" w:eastAsia="x-none"/>
              <w:rPrChange w:id="252" w:author="任 薪宇" w:date="2018-04-23T09:59:00Z">
                <w:rPr>
                  <w:rFonts w:ascii="Times-Roman" w:hAnsi="Times-Roman" w:hint="eastAsia"/>
                  <w:color w:val="FF0000"/>
                </w:rPr>
              </w:rPrChange>
            </w:rPr>
            <w:delText>.</w:delText>
          </w:r>
          <w:r w:rsidRPr="003E7975" w:rsidDel="00497718">
            <w:rPr>
              <w:spacing w:val="-1"/>
              <w:lang w:val="x-none" w:eastAsia="x-none"/>
              <w:rPrChange w:id="253" w:author="任 薪宇" w:date="2018-04-23T09:59:00Z">
                <w:rPr>
                  <w:color w:val="FF0000"/>
                </w:rPr>
              </w:rPrChange>
            </w:rPr>
            <w:delText xml:space="preserve"> The definition of Fm is shown as follows:</w:delText>
          </w:r>
        </w:del>
      </w:ins>
    </w:p>
    <w:p w14:paraId="32CF058A" w14:textId="77777777" w:rsidR="003E7975" w:rsidRPr="00FD5254" w:rsidDel="00497718" w:rsidRDefault="003E7975" w:rsidP="003E7975">
      <w:pPr>
        <w:pStyle w:val="a3"/>
        <w:ind w:firstLine="0"/>
        <w:rPr>
          <w:ins w:id="254" w:author="任 薪宇" w:date="2018-04-23T09:59:00Z"/>
          <w:del w:id="255" w:author="zhaochenqiu" w:date="2018-04-24T22:25:00Z"/>
          <w:rPrChange w:id="256" w:author="任 薪宇" w:date="2018-04-24T17:56:00Z">
            <w:rPr>
              <w:ins w:id="257" w:author="任 薪宇" w:date="2018-04-23T09:59:00Z"/>
              <w:del w:id="258" w:author="zhaochenqiu" w:date="2018-04-24T22:25:00Z"/>
              <w:color w:val="FF0000"/>
            </w:rPr>
          </w:rPrChange>
        </w:rPr>
      </w:pPr>
      <w:ins w:id="259" w:author="任 薪宇" w:date="2018-04-23T09:59:00Z">
        <w:del w:id="260" w:author="zhaochenqiu" w:date="2018-04-24T22:25:00Z">
          <w:r w:rsidRPr="00FD5254" w:rsidDel="00497718">
            <w:rPr>
              <w:rPrChange w:id="261" w:author="任 薪宇" w:date="2018-04-24T17:56:00Z">
                <w:rPr>
                  <w:color w:val="FF0000"/>
                </w:rPr>
              </w:rPrChange>
            </w:rPr>
            <w:tab/>
            <w:delText xml:space="preserve">F  =  2( precision · recall/ precision - recall  ), </w:delText>
          </w:r>
        </w:del>
      </w:ins>
    </w:p>
    <w:p w14:paraId="4B145DD8" w14:textId="77777777" w:rsidR="003E7975" w:rsidRPr="003E7975" w:rsidDel="00950854" w:rsidRDefault="003E7975" w:rsidP="003E7975">
      <w:pPr>
        <w:pStyle w:val="a3"/>
        <w:rPr>
          <w:ins w:id="262" w:author="任 薪宇" w:date="2018-04-23T09:59:00Z"/>
          <w:del w:id="263" w:author="zhaochenqiu" w:date="2018-04-24T22:53:00Z"/>
          <w:rPrChange w:id="264" w:author="任 薪宇" w:date="2018-04-23T09:59:00Z">
            <w:rPr>
              <w:ins w:id="265" w:author="任 薪宇" w:date="2018-04-23T09:59:00Z"/>
              <w:del w:id="266" w:author="zhaochenqiu" w:date="2018-04-24T22:53:00Z"/>
              <w:color w:val="FF0000"/>
            </w:rPr>
          </w:rPrChange>
        </w:rPr>
      </w:pPr>
      <w:ins w:id="267" w:author="任 薪宇" w:date="2018-04-23T09:59:00Z">
        <w:del w:id="268" w:author="zhaochenqiu" w:date="2018-04-24T22:53:00Z">
          <w:r w:rsidRPr="003E7975" w:rsidDel="00950854">
            <w:rPr>
              <w:rPrChange w:id="269" w:author="任 薪宇" w:date="2018-04-23T09:59:00Z">
                <w:rPr>
                  <w:color w:val="FF0000"/>
                </w:rPr>
              </w:rPrChange>
            </w:rPr>
            <w:delText>where TP, FP, and FN are true positives (true foreground pixels), false positives, and false negatives (false</w:delText>
          </w:r>
          <w:r w:rsidRPr="003E7975" w:rsidDel="00950854">
            <w:rPr>
              <w:rPrChange w:id="270" w:author="任 薪宇" w:date="2018-04-23T09:59:00Z">
                <w:rPr>
                  <w:color w:val="FF0000"/>
                  <w:lang w:eastAsia="zh-CN"/>
                </w:rPr>
              </w:rPrChange>
            </w:rPr>
            <w:delText xml:space="preserve"> </w:delText>
          </w:r>
          <w:r w:rsidRPr="003E7975" w:rsidDel="00950854">
            <w:rPr>
              <w:rPrChange w:id="271" w:author="任 薪宇" w:date="2018-04-23T09:59:00Z">
                <w:rPr>
                  <w:color w:val="FF0000"/>
                </w:rPr>
              </w:rPrChange>
            </w:rPr>
            <w:delText>background pixels) respectively.</w:delText>
          </w:r>
        </w:del>
      </w:ins>
    </w:p>
    <w:p w14:paraId="6760F1B8" w14:textId="77777777" w:rsidR="008578A2" w:rsidRDefault="008578A2" w:rsidP="008578A2">
      <w:pPr>
        <w:pStyle w:val="a3"/>
        <w:rPr>
          <w:ins w:id="272" w:author="任 薪宇" w:date="2018-04-23T10:10:00Z"/>
          <w:spacing w:val="0"/>
          <w:lang w:val="en-US" w:eastAsia="en-US"/>
        </w:rPr>
      </w:pPr>
      <w:ins w:id="273" w:author="任 薪宇" w:date="2018-04-23T10:10:00Z">
        <w:r>
          <w:rPr>
            <w:spacing w:val="0"/>
            <w:lang w:val="en-US" w:eastAsia="en-US"/>
          </w:rPr>
          <w:t>The quantitative evaluation of proposed approach</w:t>
        </w:r>
      </w:ins>
      <w:ins w:id="274" w:author="任 薪宇" w:date="2018-05-04T13:50:00Z">
        <w:r w:rsidR="00E06598">
          <w:rPr>
            <w:spacing w:val="0"/>
            <w:lang w:val="en-US" w:eastAsia="en-US"/>
          </w:rPr>
          <w:t xml:space="preserve"> </w:t>
        </w:r>
        <w:r w:rsidR="00E06598">
          <w:rPr>
            <w:rFonts w:hint="eastAsia"/>
            <w:spacing w:val="0"/>
            <w:lang w:val="en-US" w:eastAsia="zh-CN"/>
          </w:rPr>
          <w:t>on</w:t>
        </w:r>
        <w:r w:rsidR="00E06598">
          <w:rPr>
            <w:spacing w:val="0"/>
            <w:lang w:val="en-US" w:eastAsia="en-US"/>
          </w:rPr>
          <w:t xml:space="preserve"> CDnet 2014</w:t>
        </w:r>
      </w:ins>
      <w:ins w:id="275" w:author="任 薪宇" w:date="2018-04-23T10:10:00Z">
        <w:r>
          <w:rPr>
            <w:spacing w:val="0"/>
            <w:lang w:val="en-US" w:eastAsia="en-US"/>
          </w:rPr>
          <w:t xml:space="preserve"> is shown in the Table </w:t>
        </w:r>
      </w:ins>
      <w:ins w:id="276" w:author="任 薪宇" w:date="2018-05-04T15:07:00Z">
        <w:r w:rsidR="00317C48">
          <w:rPr>
            <w:spacing w:val="0"/>
            <w:lang w:val="en-US" w:eastAsia="en-US"/>
          </w:rPr>
          <w:t>1</w:t>
        </w:r>
      </w:ins>
      <w:ins w:id="277" w:author="任 薪宇" w:date="2018-04-23T10:10:00Z">
        <w:r>
          <w:rPr>
            <w:spacing w:val="0"/>
            <w:lang w:val="en-US" w:eastAsia="en-US"/>
          </w:rPr>
          <w:t xml:space="preserve">. It </w:t>
        </w:r>
      </w:ins>
      <w:ins w:id="278" w:author="任 薪宇" w:date="2018-04-24T18:37:00Z">
        <w:r w:rsidR="00AB4136">
          <w:t xml:space="preserve">can be inferred </w:t>
        </w:r>
      </w:ins>
      <w:ins w:id="279" w:author="任 薪宇" w:date="2018-04-23T10:10:00Z">
        <w:r>
          <w:rPr>
            <w:spacing w:val="0"/>
            <w:lang w:val="en-US" w:eastAsia="en-US"/>
          </w:rPr>
          <w:t>that</w:t>
        </w:r>
      </w:ins>
      <w:ins w:id="280" w:author="任 薪宇" w:date="2018-04-24T18:37:00Z">
        <w:r w:rsidR="00AB4136">
          <w:rPr>
            <w:spacing w:val="0"/>
            <w:lang w:val="en-US" w:eastAsia="en-US"/>
          </w:rPr>
          <w:t xml:space="preserve"> the</w:t>
        </w:r>
      </w:ins>
      <w:ins w:id="281" w:author="任 薪宇" w:date="2018-04-23T10:10:00Z">
        <w:r>
          <w:rPr>
            <w:spacing w:val="0"/>
            <w:lang w:val="en-US" w:eastAsia="en-US"/>
          </w:rPr>
          <w:t xml:space="preserve"> proposed approach </w:t>
        </w:r>
        <w:r>
          <w:t>significantly</w:t>
        </w:r>
        <w:r>
          <w:rPr>
            <w:spacing w:val="0"/>
            <w:lang w:val="en-US" w:eastAsia="en-US"/>
          </w:rPr>
          <w:t xml:space="preserve"> outperform</w:t>
        </w:r>
      </w:ins>
      <w:ins w:id="282" w:author="任 薪宇" w:date="2018-04-24T18:38:00Z">
        <w:r w:rsidR="00317C48">
          <w:rPr>
            <w:spacing w:val="0"/>
            <w:lang w:val="en-US" w:eastAsia="en-US"/>
          </w:rPr>
          <w:t>ed</w:t>
        </w:r>
        <w:r w:rsidR="00AB4136">
          <w:rPr>
            <w:spacing w:val="0"/>
            <w:lang w:val="en-US" w:eastAsia="en-US"/>
          </w:rPr>
          <w:t xml:space="preserve"> </w:t>
        </w:r>
        <w:r w:rsidR="00AB4136">
          <w:t>all of the compared</w:t>
        </w:r>
      </w:ins>
      <w:ins w:id="283" w:author="任 薪宇" w:date="2018-04-23T10:10:00Z">
        <w:r>
          <w:rPr>
            <w:spacing w:val="0"/>
            <w:lang w:val="en-US" w:eastAsia="en-US"/>
          </w:rPr>
          <w:t xml:space="preserve"> </w:t>
        </w:r>
      </w:ins>
      <w:ins w:id="284" w:author="任 薪宇" w:date="2018-04-24T18:37:00Z">
        <w:r w:rsidR="00AB4136">
          <w:t>state-of-the-art algorithms</w:t>
        </w:r>
      </w:ins>
      <w:ins w:id="285" w:author="任 薪宇" w:date="2018-04-23T10:10:00Z">
        <w:r>
          <w:rPr>
            <w:spacing w:val="0"/>
            <w:lang w:val="en-US" w:eastAsia="en-US"/>
          </w:rPr>
          <w:t xml:space="preserve"> </w:t>
        </w:r>
        <w:r>
          <w:t xml:space="preserve">in most of complex scenes </w:t>
        </w:r>
        <w:r w:rsidR="00317C48">
          <w:rPr>
            <w:spacing w:val="0"/>
            <w:lang w:val="en-US" w:eastAsia="en-US"/>
          </w:rPr>
          <w:t>and achieved</w:t>
        </w:r>
        <w:r w:rsidR="00AB4136">
          <w:rPr>
            <w:spacing w:val="0"/>
            <w:lang w:val="en-US" w:eastAsia="en-US"/>
          </w:rPr>
          <w:t xml:space="preserve"> 6</w:t>
        </w:r>
        <w:r>
          <w:rPr>
            <w:spacing w:val="0"/>
            <w:lang w:val="en-US" w:eastAsia="en-US"/>
          </w:rPr>
          <w:t>% gain in FM over t</w:t>
        </w:r>
        <w:r w:rsidR="00AB4136">
          <w:rPr>
            <w:spacing w:val="0"/>
            <w:lang w:val="en-US" w:eastAsia="en-US"/>
          </w:rPr>
          <w:t xml:space="preserve">he second one on the whole </w:t>
        </w:r>
      </w:ins>
      <w:ins w:id="286" w:author="任 薪宇" w:date="2018-05-04T13:51:00Z">
        <w:r w:rsidR="00E06598">
          <w:rPr>
            <w:spacing w:val="0"/>
            <w:lang w:val="en-US" w:eastAsia="en-US"/>
          </w:rPr>
          <w:t>dataset</w:t>
        </w:r>
      </w:ins>
      <w:ins w:id="287" w:author="任 薪宇" w:date="2018-04-23T10:10:00Z">
        <w:r>
          <w:rPr>
            <w:spacing w:val="0"/>
            <w:lang w:val="en-US" w:eastAsia="en-US"/>
          </w:rPr>
          <w:t xml:space="preserve">. Moreover, in order to compare proposed approach with the DBMF, which is also based on deep learning and only publish their results in several special vides. The proposed approach </w:t>
        </w:r>
      </w:ins>
      <w:ins w:id="288" w:author="任 薪宇" w:date="2018-05-04T20:43:00Z">
        <w:r w:rsidR="002C1B24">
          <w:rPr>
            <w:spacing w:val="0"/>
            <w:lang w:val="en-US" w:eastAsia="en-US"/>
          </w:rPr>
          <w:t>ha</w:t>
        </w:r>
      </w:ins>
      <w:ins w:id="289" w:author="任 薪宇" w:date="2018-04-23T10:10:00Z">
        <w:del w:id="290" w:author="任 薪宇" w:date="2018-05-04T20:43:00Z">
          <w:r w:rsidDel="002C1B24">
            <w:rPr>
              <w:spacing w:val="0"/>
              <w:lang w:val="en-US" w:eastAsia="en-US"/>
            </w:rPr>
            <w:delText>i</w:delText>
          </w:r>
        </w:del>
        <w:r>
          <w:rPr>
            <w:spacing w:val="0"/>
            <w:lang w:val="en-US" w:eastAsia="en-US"/>
          </w:rPr>
          <w:t xml:space="preserve">s also ran in these video and the results are shown in </w:t>
        </w:r>
      </w:ins>
      <w:ins w:id="291" w:author="任 薪宇" w:date="2018-05-04T14:59:00Z">
        <w:r w:rsidR="004F3DE9">
          <w:rPr>
            <w:spacing w:val="0"/>
            <w:lang w:val="en-US" w:eastAsia="en-US"/>
          </w:rPr>
          <w:t>T</w:t>
        </w:r>
      </w:ins>
      <w:ins w:id="292" w:author="任 薪宇" w:date="2018-04-23T10:10:00Z">
        <w:r>
          <w:rPr>
            <w:spacing w:val="0"/>
            <w:lang w:val="en-US" w:eastAsia="en-US"/>
          </w:rPr>
          <w:t>able 2.</w:t>
        </w:r>
      </w:ins>
      <w:ins w:id="293" w:author="任 薪宇" w:date="2018-05-04T13:53:00Z">
        <w:r w:rsidR="001B1080">
          <w:rPr>
            <w:spacing w:val="0"/>
            <w:lang w:val="en-US" w:eastAsia="en-US"/>
          </w:rPr>
          <w:t xml:space="preserve"> </w:t>
        </w:r>
      </w:ins>
      <w:ins w:id="294" w:author="任 薪宇" w:date="2018-05-04T13:55:00Z">
        <w:r w:rsidR="001B1080" w:rsidRPr="001B1080">
          <w:rPr>
            <w:spacing w:val="0"/>
            <w:lang w:val="en-US" w:eastAsia="en-US"/>
          </w:rPr>
          <w:t>A</w:t>
        </w:r>
      </w:ins>
      <w:ins w:id="295" w:author="任 薪宇" w:date="2018-05-04T15:11:00Z">
        <w:r w:rsidR="00947D2B">
          <w:rPr>
            <w:spacing w:val="0"/>
            <w:lang w:val="en-US" w:eastAsia="en-US"/>
          </w:rPr>
          <w:t>gain</w:t>
        </w:r>
      </w:ins>
      <w:ins w:id="296" w:author="任 薪宇" w:date="2018-05-04T13:55:00Z">
        <w:r w:rsidR="001B1080" w:rsidRPr="001B1080">
          <w:rPr>
            <w:spacing w:val="0"/>
            <w:lang w:val="en-US" w:eastAsia="en-US"/>
          </w:rPr>
          <w:t>,</w:t>
        </w:r>
        <w:r w:rsidR="001B1080">
          <w:rPr>
            <w:spacing w:val="0"/>
            <w:lang w:val="en-US" w:eastAsia="en-US"/>
          </w:rPr>
          <w:t xml:space="preserve"> </w:t>
        </w:r>
      </w:ins>
      <w:ins w:id="297" w:author="任 薪宇" w:date="2018-05-04T15:00:00Z">
        <w:r w:rsidR="004F3DE9">
          <w:rPr>
            <w:spacing w:val="0"/>
            <w:lang w:val="en-US" w:eastAsia="en-US"/>
          </w:rPr>
          <w:t>the proposed approach</w:t>
        </w:r>
      </w:ins>
      <w:ins w:id="298" w:author="任 薪宇" w:date="2018-05-04T15:10:00Z">
        <w:r w:rsidR="00947D2B">
          <w:rPr>
            <w:spacing w:val="0"/>
            <w:lang w:val="en-US" w:eastAsia="en-US"/>
          </w:rPr>
          <w:t xml:space="preserve"> </w:t>
        </w:r>
      </w:ins>
      <w:ins w:id="299" w:author="任 薪宇" w:date="2018-05-04T15:19:00Z">
        <w:r w:rsidR="00BD4160" w:rsidRPr="00BD4160">
          <w:rPr>
            <w:spacing w:val="0"/>
            <w:lang w:val="en-US" w:eastAsia="en-US"/>
          </w:rPr>
          <w:t>ha</w:t>
        </w:r>
      </w:ins>
      <w:ins w:id="300" w:author="任 薪宇" w:date="2018-05-04T20:43:00Z">
        <w:r w:rsidR="002C1B24">
          <w:rPr>
            <w:spacing w:val="0"/>
            <w:lang w:val="en-US" w:eastAsia="en-US"/>
          </w:rPr>
          <w:t>s</w:t>
        </w:r>
      </w:ins>
      <w:ins w:id="301" w:author="任 薪宇" w:date="2018-05-04T15:19:00Z">
        <w:del w:id="302" w:author="任 薪宇" w:date="2018-05-04T20:43:00Z">
          <w:r w:rsidR="00BD4160" w:rsidRPr="00BD4160" w:rsidDel="002C1B24">
            <w:rPr>
              <w:spacing w:val="0"/>
              <w:lang w:val="en-US" w:eastAsia="en-US"/>
            </w:rPr>
            <w:delText>ve</w:delText>
          </w:r>
        </w:del>
        <w:r w:rsidR="00BD4160" w:rsidRPr="00BD4160">
          <w:rPr>
            <w:spacing w:val="0"/>
            <w:lang w:val="en-US" w:eastAsia="en-US"/>
          </w:rPr>
          <w:t xml:space="preserve"> noticeably better performance than </w:t>
        </w:r>
      </w:ins>
      <w:ins w:id="303" w:author="任 薪宇" w:date="2018-05-04T15:10:00Z">
        <w:r w:rsidR="00947D2B">
          <w:rPr>
            <w:spacing w:val="0"/>
            <w:lang w:val="en-US" w:eastAsia="en-US"/>
          </w:rPr>
          <w:t>the DBMF and some other</w:t>
        </w:r>
      </w:ins>
      <w:ins w:id="304" w:author="任 薪宇" w:date="2018-05-04T15:00:00Z">
        <w:r w:rsidR="004F3DE9">
          <w:rPr>
            <w:spacing w:val="0"/>
            <w:lang w:val="en-US" w:eastAsia="en-US"/>
          </w:rPr>
          <w:t xml:space="preserve"> </w:t>
        </w:r>
      </w:ins>
      <w:ins w:id="305" w:author="任 薪宇" w:date="2018-05-04T15:10:00Z">
        <w:r w:rsidR="00947D2B" w:rsidRPr="00947D2B">
          <w:rPr>
            <w:spacing w:val="0"/>
            <w:lang w:val="en-US" w:eastAsia="en-US"/>
          </w:rPr>
          <w:t>classical background approaches</w:t>
        </w:r>
      </w:ins>
      <w:ins w:id="306" w:author="任 薪宇" w:date="2018-05-04T15:19:00Z">
        <w:r w:rsidR="00BD4160">
          <w:rPr>
            <w:spacing w:val="0"/>
            <w:lang w:val="en-US" w:eastAsia="en-US"/>
          </w:rPr>
          <w:t>.</w:t>
        </w:r>
      </w:ins>
    </w:p>
    <w:p w14:paraId="0D262046" w14:textId="77777777" w:rsidR="008578A2" w:rsidRDefault="008578A2">
      <w:pPr>
        <w:pStyle w:val="a3"/>
        <w:ind w:firstLine="0"/>
        <w:rPr>
          <w:ins w:id="307" w:author="任 薪宇" w:date="2018-04-23T10:10:00Z"/>
          <w:lang w:val="en-US"/>
        </w:rPr>
        <w:pPrChange w:id="308" w:author="任 薪宇" w:date="2018-05-04T15:54:00Z">
          <w:pPr>
            <w:pStyle w:val="a3"/>
          </w:pPr>
        </w:pPrChange>
      </w:pPr>
      <w:ins w:id="309" w:author="任 薪宇" w:date="2018-04-23T10:10:00Z">
        <w:r>
          <w:rPr>
            <w:spacing w:val="0"/>
            <w:lang w:val="en-US" w:eastAsia="en-US"/>
          </w:rPr>
          <w:tab/>
          <w:t>As shown in the table</w:t>
        </w:r>
      </w:ins>
      <w:ins w:id="310" w:author="任 薪宇" w:date="2018-05-04T15:19:00Z">
        <w:r w:rsidR="00FA11B8">
          <w:rPr>
            <w:spacing w:val="0"/>
            <w:lang w:val="en-US" w:eastAsia="en-US"/>
          </w:rPr>
          <w:t xml:space="preserve"> </w:t>
        </w:r>
      </w:ins>
      <w:ins w:id="311" w:author="任 薪宇" w:date="2018-04-23T10:10:00Z">
        <w:r>
          <w:rPr>
            <w:spacing w:val="0"/>
            <w:lang w:val="en-US" w:eastAsia="en-US"/>
          </w:rPr>
          <w:t>1 and table</w:t>
        </w:r>
      </w:ins>
      <w:ins w:id="312" w:author="任 薪宇" w:date="2018-05-04T15:19:00Z">
        <w:r w:rsidR="00FA11B8">
          <w:rPr>
            <w:spacing w:val="0"/>
            <w:lang w:val="en-US" w:eastAsia="en-US"/>
          </w:rPr>
          <w:t xml:space="preserve"> </w:t>
        </w:r>
      </w:ins>
      <w:ins w:id="313" w:author="任 薪宇" w:date="2018-04-23T10:10:00Z">
        <w:r>
          <w:rPr>
            <w:spacing w:val="0"/>
            <w:lang w:val="en-US" w:eastAsia="en-US"/>
          </w:rPr>
          <w:t xml:space="preserve">2, </w:t>
        </w:r>
        <w:r>
          <w:t>previous deep learning based methods like</w:t>
        </w:r>
      </w:ins>
      <w:ins w:id="314" w:author="任 薪宇" w:date="2018-04-25T14:42:00Z">
        <w:r w:rsidR="00C2666E">
          <w:t xml:space="preserve"> </w:t>
        </w:r>
        <w:r w:rsidR="00C2666E">
          <w:rPr>
            <w:rFonts w:hint="eastAsia"/>
            <w:lang w:eastAsia="zh-CN"/>
          </w:rPr>
          <w:t>the</w:t>
        </w:r>
      </w:ins>
      <w:ins w:id="315" w:author="任 薪宇" w:date="2018-04-23T10:10:00Z">
        <w:r>
          <w:t xml:space="preserve"> </w:t>
        </w:r>
        <w:r>
          <w:rPr>
            <w:lang w:eastAsia="zh-CN"/>
          </w:rPr>
          <w:t>DeepBS and</w:t>
        </w:r>
      </w:ins>
      <w:ins w:id="316" w:author="任 薪宇" w:date="2018-04-25T14:42:00Z">
        <w:r w:rsidR="00C2666E">
          <w:rPr>
            <w:lang w:eastAsia="zh-CN"/>
          </w:rPr>
          <w:t xml:space="preserve"> the</w:t>
        </w:r>
      </w:ins>
      <w:ins w:id="317" w:author="任 薪宇" w:date="2018-04-23T10:10:00Z">
        <w:r>
          <w:rPr>
            <w:lang w:eastAsia="zh-CN"/>
          </w:rPr>
          <w:t xml:space="preserve"> DBMF achieve well </w:t>
        </w:r>
        <w:r>
          <w:rPr>
            <w:spacing w:val="0"/>
            <w:lang w:val="en-US" w:eastAsia="en-US"/>
          </w:rPr>
          <w:t xml:space="preserve">performance. </w:t>
        </w:r>
      </w:ins>
      <w:ins w:id="318" w:author="任 薪宇" w:date="2018-05-04T16:55:00Z">
        <w:r w:rsidR="00BA497C">
          <w:rPr>
            <w:spacing w:val="0"/>
            <w:lang w:val="en-US" w:eastAsia="zh-CN"/>
          </w:rPr>
          <w:t>From our own perspective,</w:t>
        </w:r>
        <w:r w:rsidR="00BA497C" w:rsidRPr="00BA497C">
          <w:rPr>
            <w:spacing w:val="0"/>
            <w:lang w:val="en-US" w:eastAsia="zh-CN"/>
          </w:rPr>
          <w:t xml:space="preserve"> </w:t>
        </w:r>
      </w:ins>
      <w:ins w:id="319" w:author="任 薪宇" w:date="2018-04-23T10:10:00Z">
        <w:r>
          <w:rPr>
            <w:spacing w:val="0"/>
            <w:lang w:val="en-US" w:eastAsia="en-US"/>
          </w:rPr>
          <w:t xml:space="preserve">that good performance should </w:t>
        </w:r>
        <w:r w:rsidRPr="00B34C0C">
          <w:rPr>
            <w:spacing w:val="0"/>
            <w:lang w:val="en-US" w:eastAsia="en-US"/>
          </w:rPr>
          <w:t xml:space="preserve">attribute </w:t>
        </w:r>
        <w:r>
          <w:rPr>
            <w:spacing w:val="0"/>
            <w:lang w:val="en-US" w:eastAsia="en-US"/>
          </w:rPr>
          <w:t xml:space="preserve">to the </w:t>
        </w:r>
      </w:ins>
      <w:ins w:id="320" w:author="任 薪宇" w:date="2018-05-04T15:23:00Z">
        <w:r w:rsidR="00FA11B8">
          <w:rPr>
            <w:spacing w:val="0"/>
            <w:lang w:val="en-US" w:eastAsia="en-US"/>
          </w:rPr>
          <w:t>strong</w:t>
        </w:r>
      </w:ins>
      <w:ins w:id="321" w:author="任 薪宇" w:date="2018-05-04T15:26:00Z">
        <w:r w:rsidR="003E305A">
          <w:rPr>
            <w:spacing w:val="0"/>
            <w:lang w:val="en-US" w:eastAsia="en-US"/>
          </w:rPr>
          <w:t>er</w:t>
        </w:r>
      </w:ins>
      <w:ins w:id="322" w:author="任 薪宇" w:date="2018-05-04T15:23:00Z">
        <w:r w:rsidR="00FA11B8" w:rsidRPr="00FA11B8">
          <w:rPr>
            <w:spacing w:val="0"/>
            <w:lang w:val="en-US" w:eastAsia="en-US"/>
          </w:rPr>
          <w:t xml:space="preserve"> modeling ability and learning adaptation</w:t>
        </w:r>
      </w:ins>
      <w:ins w:id="323" w:author="任 薪宇" w:date="2018-05-04T15:24:00Z">
        <w:r w:rsidR="00FA11B8">
          <w:rPr>
            <w:spacing w:val="0"/>
            <w:lang w:val="en-US" w:eastAsia="en-US"/>
          </w:rPr>
          <w:t xml:space="preserve"> </w:t>
        </w:r>
      </w:ins>
      <w:ins w:id="324" w:author="任 薪宇" w:date="2018-05-04T15:25:00Z">
        <w:r w:rsidR="00FA11B8">
          <w:rPr>
            <w:spacing w:val="0"/>
            <w:lang w:val="en-US" w:eastAsia="en-US"/>
          </w:rPr>
          <w:t>of CNN and FCN</w:t>
        </w:r>
      </w:ins>
      <w:ins w:id="325" w:author="任 薪宇" w:date="2018-04-23T10:10:00Z">
        <w:r>
          <w:rPr>
            <w:spacing w:val="0"/>
            <w:lang w:val="en-US" w:eastAsia="en-US"/>
          </w:rPr>
          <w:t xml:space="preserve">. </w:t>
        </w:r>
        <w:r>
          <w:rPr>
            <w:lang w:eastAsia="zh-CN"/>
          </w:rPr>
          <w:t xml:space="preserve">However, </w:t>
        </w:r>
      </w:ins>
      <w:ins w:id="326" w:author="任 薪宇" w:date="2018-05-04T14:39:00Z">
        <w:r w:rsidR="00B93A7E">
          <w:rPr>
            <w:lang w:eastAsia="zh-CN"/>
          </w:rPr>
          <w:t xml:space="preserve">the </w:t>
        </w:r>
      </w:ins>
      <w:ins w:id="327" w:author="任 薪宇" w:date="2018-04-23T10:10:00Z">
        <w:r w:rsidR="00B93A7E">
          <w:rPr>
            <w:lang w:eastAsia="zh-CN"/>
          </w:rPr>
          <w:t xml:space="preserve">proposed approach focused on the pixels variation </w:t>
        </w:r>
      </w:ins>
      <w:ins w:id="328" w:author="任 薪宇" w:date="2018-05-04T14:40:00Z">
        <w:r w:rsidR="00B93A7E">
          <w:rPr>
            <w:lang w:eastAsia="zh-CN"/>
          </w:rPr>
          <w:t>in temporal sequence</w:t>
        </w:r>
      </w:ins>
      <w:ins w:id="329" w:author="任 薪宇" w:date="2018-05-04T14:47:00Z">
        <w:r w:rsidR="00820909">
          <w:rPr>
            <w:lang w:eastAsia="zh-CN"/>
          </w:rPr>
          <w:t xml:space="preserve"> rather than </w:t>
        </w:r>
      </w:ins>
      <w:ins w:id="330" w:author="任 薪宇" w:date="2018-05-04T14:50:00Z">
        <w:r w:rsidR="00820909" w:rsidRPr="00820909">
          <w:rPr>
            <w:lang w:eastAsia="zh-CN"/>
          </w:rPr>
          <w:t>low-level</w:t>
        </w:r>
      </w:ins>
      <w:ins w:id="331" w:author="任 薪宇" w:date="2018-05-04T14:53:00Z">
        <w:r w:rsidR="00820909">
          <w:rPr>
            <w:lang w:eastAsia="zh-CN"/>
          </w:rPr>
          <w:t xml:space="preserve"> </w:t>
        </w:r>
        <w:r w:rsidR="00820909" w:rsidRPr="00820909">
          <w:rPr>
            <w:lang w:eastAsia="zh-CN"/>
          </w:rPr>
          <w:t>static</w:t>
        </w:r>
      </w:ins>
      <w:ins w:id="332" w:author="任 薪宇" w:date="2018-05-04T14:50:00Z">
        <w:r w:rsidR="00820909" w:rsidRPr="00820909">
          <w:rPr>
            <w:lang w:eastAsia="zh-CN"/>
          </w:rPr>
          <w:t xml:space="preserve"> features such as color, edges and textures</w:t>
        </w:r>
      </w:ins>
      <w:ins w:id="333" w:author="任 薪宇" w:date="2018-05-04T14:40:00Z">
        <w:r w:rsidR="00820909">
          <w:rPr>
            <w:lang w:eastAsia="zh-CN"/>
          </w:rPr>
          <w:t xml:space="preserve">, </w:t>
        </w:r>
      </w:ins>
      <w:ins w:id="334" w:author="任 薪宇" w:date="2018-05-04T14:50:00Z">
        <w:r w:rsidR="00820909">
          <w:rPr>
            <w:lang w:eastAsia="zh-CN"/>
          </w:rPr>
          <w:t xml:space="preserve">which gives us the ability </w:t>
        </w:r>
      </w:ins>
      <w:ins w:id="335" w:author="任 薪宇" w:date="2018-05-04T14:41:00Z">
        <w:r w:rsidR="00B93A7E" w:rsidRPr="00B93A7E">
          <w:rPr>
            <w:lang w:eastAsia="zh-CN"/>
          </w:rPr>
          <w:t>to</w:t>
        </w:r>
        <w:r w:rsidR="00820909">
          <w:rPr>
            <w:lang w:eastAsia="zh-CN"/>
          </w:rPr>
          <w:t xml:space="preserve"> </w:t>
        </w:r>
      </w:ins>
      <w:ins w:id="336" w:author="任 薪宇" w:date="2018-05-04T14:51:00Z">
        <w:r w:rsidR="00820909">
          <w:rPr>
            <w:lang w:eastAsia="zh-CN"/>
          </w:rPr>
          <w:t>avoid</w:t>
        </w:r>
      </w:ins>
      <w:ins w:id="337" w:author="任 薪宇" w:date="2018-05-04T14:41:00Z">
        <w:r w:rsidR="00B93A7E">
          <w:rPr>
            <w:lang w:eastAsia="zh-CN"/>
          </w:rPr>
          <w:t xml:space="preserve"> the </w:t>
        </w:r>
      </w:ins>
      <w:ins w:id="338" w:author="任 薪宇" w:date="2018-05-04T14:43:00Z">
        <w:r w:rsidR="00B93A7E" w:rsidRPr="00B93A7E">
          <w:rPr>
            <w:lang w:eastAsia="zh-CN"/>
          </w:rPr>
          <w:t xml:space="preserve">shortcomings of </w:t>
        </w:r>
      </w:ins>
      <w:ins w:id="339" w:author="任 薪宇" w:date="2018-05-04T14:44:00Z">
        <w:r w:rsidR="00B93A7E">
          <w:rPr>
            <w:lang w:eastAsia="zh-CN"/>
          </w:rPr>
          <w:t>the background mode</w:t>
        </w:r>
      </w:ins>
      <w:ins w:id="340" w:author="任 薪宇" w:date="2018-05-04T14:45:00Z">
        <w:r w:rsidR="00B93A7E">
          <w:rPr>
            <w:lang w:eastAsia="zh-CN"/>
          </w:rPr>
          <w:t>l</w:t>
        </w:r>
        <w:r w:rsidR="00820909">
          <w:rPr>
            <w:lang w:eastAsia="zh-CN"/>
          </w:rPr>
          <w:t>s</w:t>
        </w:r>
      </w:ins>
      <w:ins w:id="341" w:author="任 薪宇" w:date="2018-05-04T14:44:00Z">
        <w:r w:rsidR="00B93A7E">
          <w:rPr>
            <w:lang w:eastAsia="zh-CN"/>
          </w:rPr>
          <w:t>.</w:t>
        </w:r>
      </w:ins>
      <w:ins w:id="342" w:author="任 薪宇" w:date="2018-05-04T14:40:00Z">
        <w:r w:rsidR="00B93A7E">
          <w:rPr>
            <w:lang w:eastAsia="zh-CN"/>
          </w:rPr>
          <w:t xml:space="preserve"> </w:t>
        </w:r>
      </w:ins>
      <w:ins w:id="343" w:author="任 薪宇" w:date="2018-04-23T10:10:00Z">
        <w:r>
          <w:rPr>
            <w:lang w:eastAsia="zh-CN"/>
          </w:rPr>
          <w:t>C</w:t>
        </w:r>
        <w:r w:rsidRPr="008F3787">
          <w:rPr>
            <w:lang w:eastAsia="zh-CN"/>
          </w:rPr>
          <w:t>onsequently</w:t>
        </w:r>
        <w:r>
          <w:rPr>
            <w:lang w:eastAsia="zh-CN"/>
          </w:rPr>
          <w:t xml:space="preserve">, the </w:t>
        </w:r>
      </w:ins>
      <w:ins w:id="344" w:author="任 薪宇" w:date="2018-05-04T16:41:00Z">
        <w:r w:rsidR="00AF3A06">
          <w:rPr>
            <w:lang w:eastAsia="zh-CN"/>
          </w:rPr>
          <w:t xml:space="preserve">proposed approach </w:t>
        </w:r>
      </w:ins>
      <w:ins w:id="345" w:author="任 薪宇" w:date="2018-04-23T10:10:00Z">
        <w:r>
          <w:rPr>
            <w:lang w:eastAsia="zh-CN"/>
          </w:rPr>
          <w:t xml:space="preserve">still get considerably better results, which over </w:t>
        </w:r>
        <w:r>
          <w:rPr>
            <w:spacing w:val="0"/>
            <w:lang w:val="en-US" w:eastAsia="en-US"/>
          </w:rPr>
          <w:t>10.46% in FM metrics compared with</w:t>
        </w:r>
      </w:ins>
      <w:ins w:id="346" w:author="任 薪宇" w:date="2018-04-25T14:42:00Z">
        <w:r w:rsidR="00C2666E">
          <w:rPr>
            <w:spacing w:val="0"/>
            <w:lang w:val="en-US" w:eastAsia="en-US"/>
          </w:rPr>
          <w:t xml:space="preserve"> the</w:t>
        </w:r>
      </w:ins>
      <w:ins w:id="347" w:author="任 薪宇" w:date="2018-04-23T10:10:00Z">
        <w:r>
          <w:rPr>
            <w:spacing w:val="0"/>
            <w:lang w:val="en-US" w:eastAsia="en-US"/>
          </w:rPr>
          <w:t xml:space="preserve"> DeepBS</w:t>
        </w:r>
      </w:ins>
      <w:ins w:id="348" w:author="任 薪宇" w:date="2018-05-04T16:23:00Z">
        <w:r w:rsidR="00AE26BC">
          <w:rPr>
            <w:spacing w:val="0"/>
            <w:lang w:val="en-US" w:eastAsia="en-US"/>
          </w:rPr>
          <w:t xml:space="preserve"> </w:t>
        </w:r>
      </w:ins>
      <w:ins w:id="349" w:author="任 薪宇" w:date="2018-05-04T16:27:00Z">
        <w:r w:rsidR="00AE26BC">
          <w:rPr>
            <w:spacing w:val="0"/>
            <w:lang w:val="en-US" w:eastAsia="en-US"/>
          </w:rPr>
          <w:t>and</w:t>
        </w:r>
      </w:ins>
      <w:ins w:id="350" w:author="任 薪宇" w:date="2018-05-04T16:28:00Z">
        <w:r w:rsidR="00AE26BC">
          <w:rPr>
            <w:spacing w:val="0"/>
            <w:lang w:val="en-US" w:eastAsia="en-US"/>
          </w:rPr>
          <w:t xml:space="preserve"> over</w:t>
        </w:r>
      </w:ins>
      <w:ins w:id="351" w:author="任 薪宇" w:date="2018-05-04T16:27:00Z">
        <w:r w:rsidR="00AE26BC">
          <w:rPr>
            <w:spacing w:val="0"/>
            <w:lang w:val="en-US" w:eastAsia="en-US"/>
          </w:rPr>
          <w:t xml:space="preserve"> </w:t>
        </w:r>
      </w:ins>
      <w:ins w:id="352" w:author="任 薪宇" w:date="2018-05-04T16:23:00Z">
        <w:r w:rsidR="00AE26BC">
          <w:rPr>
            <w:spacing w:val="0"/>
            <w:lang w:val="en-US" w:eastAsia="en-US"/>
          </w:rPr>
          <w:t xml:space="preserve">6.38% </w:t>
        </w:r>
      </w:ins>
      <w:ins w:id="353" w:author="任 薪宇" w:date="2018-05-04T16:28:00Z">
        <w:r w:rsidR="00AE26BC">
          <w:rPr>
            <w:spacing w:val="0"/>
            <w:lang w:val="en-US" w:eastAsia="en-US"/>
          </w:rPr>
          <w:t>compared with the DBMF</w:t>
        </w:r>
      </w:ins>
      <w:ins w:id="354" w:author="任 薪宇" w:date="2018-04-23T10:10:00Z">
        <w:r>
          <w:rPr>
            <w:spacing w:val="0"/>
            <w:lang w:val="en-US" w:eastAsia="zh-CN"/>
          </w:rPr>
          <w:t>.</w:t>
        </w:r>
      </w:ins>
    </w:p>
    <w:p w14:paraId="474D4033" w14:textId="77777777" w:rsidR="00C879EB" w:rsidRDefault="0051191E" w:rsidP="00C879EB">
      <w:pPr>
        <w:pStyle w:val="a3"/>
        <w:rPr>
          <w:spacing w:val="0"/>
          <w:lang w:val="en-US" w:eastAsia="en-US"/>
        </w:rPr>
      </w:pPr>
      <w:r>
        <w:rPr>
          <w:lang w:val="en-US" w:eastAsia="zh-CN"/>
        </w:rPr>
        <w:t>The evaluation of proposed approach in CAMO-UOW dataset is shown in the Table 3.</w:t>
      </w:r>
      <w:r>
        <w:rPr>
          <w:lang w:val="en-US"/>
        </w:rPr>
        <w:t xml:space="preserve"> Unlike the CDnet dataset, the videos of CAMO-UOW dataset are specially proposed for the </w:t>
      </w:r>
      <w:r>
        <w:rPr>
          <w:lang w:val="en-US"/>
        </w:rPr>
        <w:lastRenderedPageBreak/>
        <w:t xml:space="preserve">moving objects with </w:t>
      </w:r>
      <w:r w:rsidRPr="0051191E">
        <w:rPr>
          <w:lang w:val="en-US"/>
        </w:rPr>
        <w:t>camouflage</w:t>
      </w:r>
      <w:r>
        <w:rPr>
          <w:lang w:val="en-US"/>
        </w:rPr>
        <w:t xml:space="preserve">, which is the main challenge of this dataset. As shown in the Table. 3 </w:t>
      </w:r>
      <w:ins w:id="355" w:author="任 薪宇" w:date="2018-05-04T16:11:00Z">
        <w:r>
          <w:rPr>
            <w:spacing w:val="0"/>
            <w:lang w:val="en-US" w:eastAsia="en-US"/>
          </w:rPr>
          <w:t>proposed approach achieves</w:t>
        </w:r>
      </w:ins>
      <w:ins w:id="356" w:author="任 薪宇" w:date="2018-05-04T16:12:00Z">
        <w:r>
          <w:rPr>
            <w:spacing w:val="0"/>
            <w:lang w:val="en-US" w:eastAsia="en-US"/>
          </w:rPr>
          <w:t xml:space="preserve"> </w:t>
        </w:r>
      </w:ins>
      <w:ins w:id="357" w:author="任 薪宇" w:date="2018-05-04T16:13:00Z">
        <w:r>
          <w:rPr>
            <w:spacing w:val="0"/>
            <w:lang w:val="en-US" w:eastAsia="en-US"/>
          </w:rPr>
          <w:t>better</w:t>
        </w:r>
      </w:ins>
      <w:ins w:id="358" w:author="任 薪宇" w:date="2018-05-04T16:07:00Z">
        <w:r w:rsidRPr="00212979">
          <w:rPr>
            <w:spacing w:val="0"/>
            <w:lang w:val="en-US" w:eastAsia="en-US"/>
          </w:rPr>
          <w:t xml:space="preserve"> performance </w:t>
        </w:r>
      </w:ins>
      <w:ins w:id="359" w:author="任 薪宇" w:date="2018-05-04T16:14:00Z">
        <w:r w:rsidRPr="00B21BB4">
          <w:rPr>
            <w:spacing w:val="0"/>
            <w:lang w:val="en-US" w:eastAsia="en-US"/>
            <w:rPrChange w:id="360" w:author="任 薪宇" w:date="2018-05-04T16:14:00Z">
              <w:rPr>
                <w:rFonts w:ascii="Arial" w:hAnsi="Arial" w:cs="Arial"/>
                <w:color w:val="222222"/>
                <w:shd w:val="clear" w:color="auto" w:fill="FFFFFF"/>
              </w:rPr>
            </w:rPrChange>
          </w:rPr>
          <w:t>compared to</w:t>
        </w:r>
        <w:r>
          <w:rPr>
            <w:spacing w:val="0"/>
            <w:lang w:val="en-US" w:eastAsia="en-US"/>
          </w:rPr>
          <w:t xml:space="preserve"> its competitions</w:t>
        </w:r>
      </w:ins>
      <w:ins w:id="361" w:author="任 薪宇" w:date="2018-05-04T16:07:00Z">
        <w:r w:rsidRPr="00B21BB4">
          <w:rPr>
            <w:spacing w:val="0"/>
            <w:lang w:val="en-US" w:eastAsia="en-US"/>
            <w:rPrChange w:id="362" w:author="任 薪宇" w:date="2018-05-04T16:14:00Z">
              <w:rPr>
                <w:rFonts w:ascii="Arial" w:hAnsi="Arial" w:cs="Arial"/>
                <w:color w:val="222222"/>
                <w:shd w:val="clear" w:color="auto" w:fill="FFFFFF"/>
              </w:rPr>
            </w:rPrChange>
          </w:rPr>
          <w:t>,</w:t>
        </w:r>
        <w:r w:rsidRPr="00212979">
          <w:rPr>
            <w:spacing w:val="0"/>
            <w:lang w:val="en-US" w:eastAsia="en-US"/>
          </w:rPr>
          <w:t xml:space="preserve"> with an average F-meas</w:t>
        </w:r>
        <w:r>
          <w:rPr>
            <w:spacing w:val="0"/>
            <w:lang w:val="en-US" w:eastAsia="en-US"/>
          </w:rPr>
          <w:t>ure of 0.97</w:t>
        </w:r>
      </w:ins>
      <w:ins w:id="363" w:author="任 薪宇" w:date="2018-05-04T16:18:00Z">
        <w:r>
          <w:rPr>
            <w:spacing w:val="0"/>
            <w:lang w:val="en-US" w:eastAsia="en-US"/>
          </w:rPr>
          <w:t>, compared to</w:t>
        </w:r>
        <w:r>
          <w:rPr>
            <w:rFonts w:hint="eastAsia"/>
            <w:spacing w:val="0"/>
            <w:lang w:val="en-US" w:eastAsia="zh-CN"/>
          </w:rPr>
          <w:t xml:space="preserve"> </w:t>
        </w:r>
        <w:r>
          <w:rPr>
            <w:spacing w:val="0"/>
            <w:lang w:val="en-US" w:eastAsia="en-US"/>
          </w:rPr>
          <w:t>values between 0.77 and 0.94</w:t>
        </w:r>
        <w:r w:rsidRPr="00283155">
          <w:rPr>
            <w:spacing w:val="0"/>
            <w:lang w:val="en-US" w:eastAsia="en-US"/>
          </w:rPr>
          <w:t xml:space="preserve"> for the </w:t>
        </w:r>
      </w:ins>
      <w:ins w:id="364" w:author="任 薪宇" w:date="2018-05-04T16:19:00Z">
        <w:r>
          <w:rPr>
            <w:spacing w:val="0"/>
            <w:lang w:val="en-US" w:eastAsia="en-US"/>
          </w:rPr>
          <w:t xml:space="preserve">other </w:t>
        </w:r>
      </w:ins>
      <w:ins w:id="365" w:author="任 薪宇" w:date="2018-05-04T16:18:00Z">
        <w:r w:rsidRPr="00283155">
          <w:rPr>
            <w:spacing w:val="0"/>
            <w:lang w:val="en-US" w:eastAsia="en-US"/>
          </w:rPr>
          <w:t>methods</w:t>
        </w:r>
      </w:ins>
      <w:ins w:id="366" w:author="任 薪宇" w:date="2018-05-04T16:16:00Z">
        <w:r>
          <w:rPr>
            <w:spacing w:val="0"/>
            <w:lang w:val="en-US" w:eastAsia="en-US"/>
          </w:rPr>
          <w:t>.</w:t>
        </w:r>
      </w:ins>
      <w:ins w:id="367" w:author="任 薪宇" w:date="2018-05-04T16:28:00Z">
        <w:r>
          <w:rPr>
            <w:spacing w:val="0"/>
            <w:lang w:val="en-US" w:eastAsia="en-US"/>
          </w:rPr>
          <w:t xml:space="preserve"> </w:t>
        </w:r>
      </w:ins>
      <w:r>
        <w:rPr>
          <w:rStyle w:val="aa"/>
          <w:spacing w:val="0"/>
          <w:lang w:val="en-US" w:eastAsia="en-US"/>
        </w:rPr>
        <w:commentReference w:id="368"/>
      </w:r>
      <w:r w:rsidR="00066A64">
        <w:rPr>
          <w:rStyle w:val="aa"/>
          <w:spacing w:val="0"/>
          <w:lang w:val="en-US" w:eastAsia="en-US"/>
        </w:rPr>
        <w:commentReference w:id="369"/>
      </w:r>
      <w:r>
        <w:rPr>
          <w:spacing w:val="0"/>
          <w:lang w:val="en-US" w:eastAsia="en-US"/>
        </w:rPr>
        <w:t xml:space="preserve">Therefore, it is fair to say that proposed approach performs better compared with their </w:t>
      </w:r>
      <w:commentRangeStart w:id="370"/>
      <w:commentRangeStart w:id="371"/>
      <w:r>
        <w:rPr>
          <w:spacing w:val="0"/>
          <w:lang w:val="en-US" w:eastAsia="en-US"/>
        </w:rPr>
        <w:t>peers</w:t>
      </w:r>
      <w:commentRangeEnd w:id="370"/>
      <w:r>
        <w:rPr>
          <w:rStyle w:val="aa"/>
          <w:spacing w:val="0"/>
          <w:lang w:val="en-US" w:eastAsia="en-US"/>
        </w:rPr>
        <w:commentReference w:id="370"/>
      </w:r>
      <w:commentRangeEnd w:id="371"/>
      <w:r w:rsidR="004B0BA4">
        <w:rPr>
          <w:rStyle w:val="aa"/>
          <w:spacing w:val="0"/>
          <w:lang w:val="en-US" w:eastAsia="en-US"/>
        </w:rPr>
        <w:commentReference w:id="371"/>
      </w:r>
      <w:r>
        <w:rPr>
          <w:spacing w:val="0"/>
          <w:lang w:val="en-US" w:eastAsia="en-US"/>
        </w:rPr>
        <w:t>.</w:t>
      </w:r>
      <w:ins w:id="372" w:author="任 薪宇" w:date="2018-05-04T16:44:00Z">
        <w:r w:rsidR="003A4253">
          <w:rPr>
            <w:spacing w:val="0"/>
            <w:lang w:val="en-US" w:eastAsia="en-US"/>
          </w:rPr>
          <w:t xml:space="preserve"> </w:t>
        </w:r>
      </w:ins>
    </w:p>
    <w:p w14:paraId="3E33CFF8" w14:textId="00047D72" w:rsidR="00B727A5" w:rsidRPr="0071097D" w:rsidRDefault="003A4253" w:rsidP="00C879EB">
      <w:pPr>
        <w:pStyle w:val="a3"/>
        <w:rPr>
          <w:ins w:id="373" w:author="任 薪宇" w:date="2018-04-23T10:14:00Z"/>
          <w:spacing w:val="0"/>
          <w:lang w:val="en-US" w:eastAsia="en-US"/>
          <w:rPrChange w:id="374" w:author="任 薪宇" w:date="2018-05-04T15:54:00Z">
            <w:rPr>
              <w:ins w:id="375" w:author="任 薪宇" w:date="2018-04-23T10:14:00Z"/>
              <w:lang w:val="en-US"/>
            </w:rPr>
          </w:rPrChange>
        </w:rPr>
      </w:pPr>
      <w:ins w:id="376" w:author="任 薪宇" w:date="2018-05-04T16:44:00Z">
        <w:r>
          <w:rPr>
            <w:spacing w:val="0"/>
            <w:lang w:val="en-US" w:eastAsia="en-US"/>
          </w:rPr>
          <w:t xml:space="preserve">In this dataset, target objects have the similar color and textures </w:t>
        </w:r>
      </w:ins>
      <w:ins w:id="377" w:author="任 薪宇" w:date="2018-05-04T16:45:00Z">
        <w:r>
          <w:rPr>
            <w:spacing w:val="0"/>
            <w:lang w:val="en-US" w:eastAsia="en-US"/>
          </w:rPr>
          <w:t xml:space="preserve">with the background, which </w:t>
        </w:r>
      </w:ins>
      <w:ins w:id="378" w:author="任 薪宇" w:date="2018-05-04T17:07:00Z">
        <w:r w:rsidR="00E71347">
          <w:rPr>
            <w:spacing w:val="0"/>
            <w:lang w:val="en-US" w:eastAsia="en-US"/>
          </w:rPr>
          <w:t xml:space="preserve">brings a lot of </w:t>
        </w:r>
        <w:r w:rsidR="00E71347" w:rsidRPr="00E71347">
          <w:rPr>
            <w:spacing w:val="0"/>
            <w:lang w:val="en-US" w:eastAsia="en-US"/>
          </w:rPr>
          <w:t>difficulties and obstacles</w:t>
        </w:r>
      </w:ins>
      <w:ins w:id="379" w:author="任 薪宇" w:date="2018-05-04T16:45:00Z">
        <w:r>
          <w:rPr>
            <w:spacing w:val="0"/>
            <w:lang w:val="en-US" w:eastAsia="en-US"/>
          </w:rPr>
          <w:t xml:space="preserve"> </w:t>
        </w:r>
      </w:ins>
      <w:ins w:id="380" w:author="任 薪宇" w:date="2018-05-04T17:07:00Z">
        <w:r w:rsidR="00E71347">
          <w:rPr>
            <w:spacing w:val="0"/>
            <w:lang w:val="en-US" w:eastAsia="en-US"/>
          </w:rPr>
          <w:t>to traditional methods</w:t>
        </w:r>
      </w:ins>
      <w:ins w:id="381" w:author="任 薪宇" w:date="2018-05-04T16:45:00Z">
        <w:r>
          <w:rPr>
            <w:spacing w:val="0"/>
            <w:lang w:val="en-US" w:eastAsia="en-US"/>
          </w:rPr>
          <w:t>.</w:t>
        </w:r>
      </w:ins>
      <w:ins w:id="382" w:author="任 薪宇" w:date="2018-05-04T17:09:00Z">
        <w:r w:rsidR="00164D48">
          <w:rPr>
            <w:spacing w:val="0"/>
            <w:lang w:val="en-US" w:eastAsia="en-US"/>
          </w:rPr>
          <w:t xml:space="preserve"> However, our </w:t>
        </w:r>
        <w:commentRangeStart w:id="383"/>
        <w:r w:rsidR="00164D48" w:rsidRPr="00164D48">
          <w:rPr>
            <w:spacing w:val="0"/>
            <w:lang w:val="en-US" w:eastAsia="en-US"/>
          </w:rPr>
          <w:t>FCN is a powerful Neural Network model which is good at capturing the non-linear</w:t>
        </w:r>
        <w:r w:rsidR="00164D48">
          <w:rPr>
            <w:spacing w:val="0"/>
            <w:lang w:val="en-US" w:eastAsia="en-US"/>
          </w:rPr>
          <w:t>ities of the manifold of pixel</w:t>
        </w:r>
        <w:del w:id="384" w:author="任 薪宇" w:date="2018-05-04T20:42:00Z">
          <w:r w:rsidR="00164D48" w:rsidDel="00C13EB3">
            <w:rPr>
              <w:spacing w:val="0"/>
              <w:lang w:val="en-US" w:eastAsia="en-US"/>
            </w:rPr>
            <w:delText>s</w:delText>
          </w:r>
        </w:del>
        <w:r w:rsidR="00164D48">
          <w:rPr>
            <w:spacing w:val="0"/>
            <w:lang w:val="en-US" w:eastAsia="en-US"/>
          </w:rPr>
          <w:t xml:space="preserve"> </w:t>
        </w:r>
        <w:r w:rsidR="00164D48" w:rsidRPr="00164D48">
          <w:rPr>
            <w:spacing w:val="0"/>
            <w:lang w:val="en-US" w:eastAsia="en-US"/>
          </w:rPr>
          <w:t>variations</w:t>
        </w:r>
      </w:ins>
      <w:commentRangeEnd w:id="383"/>
      <w:r w:rsidR="00066A64">
        <w:rPr>
          <w:rStyle w:val="aa"/>
          <w:spacing w:val="0"/>
          <w:lang w:val="en-US" w:eastAsia="en-US"/>
        </w:rPr>
        <w:commentReference w:id="383"/>
      </w:r>
      <w:ins w:id="385" w:author="任 薪宇" w:date="2018-05-04T17:09:00Z">
        <w:r w:rsidR="00164D48" w:rsidRPr="00164D48">
          <w:rPr>
            <w:spacing w:val="0"/>
            <w:lang w:val="en-US" w:eastAsia="en-US"/>
          </w:rPr>
          <w:t xml:space="preserve">. </w:t>
        </w:r>
      </w:ins>
    </w:p>
    <w:p w14:paraId="64BE2C71" w14:textId="77777777" w:rsidR="008578A2" w:rsidRPr="00910AF4" w:rsidRDefault="00910AF4" w:rsidP="0051191E">
      <w:pPr>
        <w:pStyle w:val="a3"/>
        <w:rPr>
          <w:ins w:id="386" w:author="任 薪宇" w:date="2018-04-23T10:12:00Z"/>
          <w:spacing w:val="0"/>
          <w:lang w:val="en-US" w:eastAsia="en-US"/>
          <w:rPrChange w:id="387" w:author="任 薪宇" w:date="2018-04-23T10:15:00Z">
            <w:rPr>
              <w:ins w:id="388" w:author="任 薪宇" w:date="2018-04-23T10:12:00Z"/>
              <w:color w:val="FF0000"/>
              <w:spacing w:val="0"/>
              <w:lang w:val="en-US" w:eastAsia="en-US"/>
            </w:rPr>
          </w:rPrChange>
        </w:rPr>
      </w:pPr>
      <w:ins w:id="389" w:author="任 薪宇" w:date="2018-04-23T10:15:00Z">
        <w:r>
          <w:rPr>
            <w:spacing w:val="0"/>
            <w:lang w:val="en-US" w:eastAsia="en-US"/>
          </w:rPr>
          <w:t xml:space="preserve">All these experiments </w:t>
        </w:r>
      </w:ins>
      <w:ins w:id="390" w:author="任 薪宇" w:date="2018-04-24T18:50:00Z">
        <w:r w:rsidR="00F705F1">
          <w:rPr>
            <w:rFonts w:hint="eastAsia"/>
            <w:spacing w:val="0"/>
            <w:lang w:val="en-US" w:eastAsia="zh-CN"/>
          </w:rPr>
          <w:t>of the proposed</w:t>
        </w:r>
        <w:r w:rsidR="00F705F1">
          <w:rPr>
            <w:spacing w:val="0"/>
            <w:lang w:val="en-US" w:eastAsia="zh-CN"/>
          </w:rPr>
          <w:t xml:space="preserve"> method were </w:t>
        </w:r>
      </w:ins>
      <w:ins w:id="391" w:author="任 薪宇" w:date="2018-04-24T18:51:00Z">
        <w:r w:rsidR="00F705F1">
          <w:t xml:space="preserve">implemented in matlab and </w:t>
        </w:r>
      </w:ins>
      <w:ins w:id="392" w:author="任 薪宇" w:date="2018-04-23T10:15:00Z">
        <w:r>
          <w:rPr>
            <w:spacing w:val="0"/>
            <w:lang w:val="en-US" w:eastAsia="en-US"/>
          </w:rPr>
          <w:t>ran on the computer with Nvidia tasela</w:t>
        </w:r>
        <w:r w:rsidR="00F705F1" w:rsidRPr="00A55E54">
          <w:rPr>
            <w:spacing w:val="0"/>
            <w:lang w:val="en-US" w:eastAsia="en-US"/>
          </w:rPr>
          <w:t xml:space="preserve"> K80 GPU </w:t>
        </w:r>
        <w:r w:rsidRPr="0051191E">
          <w:rPr>
            <w:spacing w:val="0"/>
            <w:lang w:val="en-US" w:eastAsia="en-US"/>
          </w:rPr>
          <w:t xml:space="preserve">and all images are keep their original </w:t>
        </w:r>
        <w:r w:rsidRPr="0051191E">
          <w:rPr>
            <w:spacing w:val="0"/>
            <w:lang w:val="en-US" w:eastAsia="en-US"/>
          </w:rPr>
          <w:t>resolution</w:t>
        </w:r>
        <w:r w:rsidRPr="00910AF4">
          <w:rPr>
            <w:spacing w:val="0"/>
            <w:lang w:val="en-US" w:eastAsia="zh-CN"/>
            <w:rPrChange w:id="393" w:author="任 薪宇" w:date="2018-04-23T10:15:00Z">
              <w:rPr>
                <w:color w:val="FF0000"/>
                <w:spacing w:val="0"/>
                <w:lang w:val="en-US" w:eastAsia="zh-CN"/>
              </w:rPr>
            </w:rPrChange>
          </w:rPr>
          <w:t xml:space="preserve">. </w:t>
        </w:r>
      </w:ins>
      <w:ins w:id="394" w:author="任 薪宇" w:date="2018-04-24T18:52:00Z">
        <w:r w:rsidR="00F705F1">
          <w:rPr>
            <w:spacing w:val="0"/>
            <w:lang w:val="en-US" w:eastAsia="en-US"/>
          </w:rPr>
          <w:t>For each video</w:t>
        </w:r>
      </w:ins>
      <w:ins w:id="395" w:author="任 薪宇" w:date="2018-05-04T15:37:00Z">
        <w:r w:rsidR="004C75F3">
          <w:rPr>
            <w:spacing w:val="0"/>
            <w:lang w:val="en-US" w:eastAsia="en-US"/>
          </w:rPr>
          <w:t xml:space="preserve"> in CDnet 2014</w:t>
        </w:r>
      </w:ins>
      <w:ins w:id="396" w:author="任 薪宇" w:date="2018-04-23T10:12:00Z">
        <w:r w:rsidR="008578A2" w:rsidRPr="00910AF4">
          <w:rPr>
            <w:spacing w:val="0"/>
            <w:lang w:val="en-US" w:eastAsia="en-US"/>
            <w:rPrChange w:id="397" w:author="任 薪宇" w:date="2018-04-23T10:15:00Z">
              <w:rPr>
                <w:color w:val="FF0000"/>
                <w:spacing w:val="0"/>
                <w:lang w:val="en-US" w:eastAsia="en-US"/>
              </w:rPr>
            </w:rPrChange>
          </w:rPr>
          <w:t xml:space="preserve">, </w:t>
        </w:r>
        <w:r w:rsidR="008578A2" w:rsidRPr="00910AF4">
          <w:rPr>
            <w:spacing w:val="0"/>
            <w:lang w:val="en-US" w:eastAsia="zh-CN"/>
            <w:rPrChange w:id="398" w:author="任 薪宇" w:date="2018-04-23T10:15:00Z">
              <w:rPr>
                <w:color w:val="FF0000"/>
                <w:spacing w:val="0"/>
                <w:lang w:val="en-US" w:eastAsia="zh-CN"/>
              </w:rPr>
            </w:rPrChange>
          </w:rPr>
          <w:t>100</w:t>
        </w:r>
        <w:r w:rsidR="008578A2" w:rsidRPr="00910AF4">
          <w:rPr>
            <w:spacing w:val="0"/>
            <w:lang w:val="en-US" w:eastAsia="en-US"/>
            <w:rPrChange w:id="399" w:author="任 薪宇" w:date="2018-04-23T10:15:00Z">
              <w:rPr>
                <w:color w:val="FF0000"/>
                <w:spacing w:val="0"/>
                <w:lang w:val="en-US" w:eastAsia="en-US"/>
              </w:rPr>
            </w:rPrChange>
          </w:rPr>
          <w:t xml:space="preserve"> training frames are extracted to produce the image patch. It should be noted that the </w:t>
        </w:r>
        <w:r w:rsidR="008578A2" w:rsidRPr="00910AF4">
          <w:rPr>
            <w:spacing w:val="0"/>
            <w:lang w:val="en-US" w:eastAsia="zh-CN"/>
            <w:rPrChange w:id="400" w:author="任 薪宇" w:date="2018-04-23T10:15:00Z">
              <w:rPr>
                <w:color w:val="FF0000"/>
                <w:spacing w:val="0"/>
                <w:lang w:val="en-US" w:eastAsia="zh-CN"/>
              </w:rPr>
            </w:rPrChange>
          </w:rPr>
          <w:t>100 frames</w:t>
        </w:r>
        <w:r w:rsidR="008578A2" w:rsidRPr="00910AF4">
          <w:rPr>
            <w:spacing w:val="0"/>
            <w:lang w:val="en-US" w:eastAsia="en-US"/>
            <w:rPrChange w:id="401" w:author="任 薪宇" w:date="2018-04-23T10:15:00Z">
              <w:rPr>
                <w:color w:val="FF0000"/>
                <w:spacing w:val="0"/>
                <w:lang w:val="en-US" w:eastAsia="en-US"/>
              </w:rPr>
            </w:rPrChange>
          </w:rPr>
          <w:t xml:space="preserve"> only accounts for less than 10% of total Groundtruth in </w:t>
        </w:r>
      </w:ins>
      <w:ins w:id="402" w:author="任 薪宇" w:date="2018-04-24T18:52:00Z">
        <w:r w:rsidR="00F705F1">
          <w:rPr>
            <w:spacing w:val="0"/>
            <w:lang w:val="en-US" w:eastAsia="en-US"/>
          </w:rPr>
          <w:t>C</w:t>
        </w:r>
      </w:ins>
      <w:ins w:id="403" w:author="任 薪宇" w:date="2018-05-04T15:38:00Z">
        <w:r w:rsidR="004C75F3">
          <w:rPr>
            <w:spacing w:val="0"/>
            <w:lang w:val="en-US" w:eastAsia="en-US"/>
          </w:rPr>
          <w:t>D</w:t>
        </w:r>
      </w:ins>
      <w:ins w:id="404" w:author="任 薪宇" w:date="2018-04-24T18:52:00Z">
        <w:r w:rsidR="00F705F1">
          <w:rPr>
            <w:spacing w:val="0"/>
            <w:lang w:val="en-US" w:eastAsia="en-US"/>
          </w:rPr>
          <w:t xml:space="preserve">net </w:t>
        </w:r>
      </w:ins>
      <w:ins w:id="405" w:author="任 薪宇" w:date="2018-04-24T18:53:00Z">
        <w:r w:rsidR="00F705F1">
          <w:rPr>
            <w:spacing w:val="0"/>
            <w:lang w:val="en-US" w:eastAsia="en-US"/>
          </w:rPr>
          <w:t>2014</w:t>
        </w:r>
      </w:ins>
      <w:ins w:id="406" w:author="任 薪宇" w:date="2018-05-04T15:34:00Z">
        <w:r w:rsidR="004A3F8E">
          <w:rPr>
            <w:spacing w:val="0"/>
            <w:lang w:val="en-US" w:eastAsia="en-US"/>
          </w:rPr>
          <w:t xml:space="preserve">. </w:t>
        </w:r>
        <w:r w:rsidR="004A3F8E">
          <w:t>In contrast,</w:t>
        </w:r>
        <w:r w:rsidR="004A3F8E" w:rsidRPr="00846D33">
          <w:t xml:space="preserve"> 90% of data were used as training samples</w:t>
        </w:r>
        <w:r w:rsidR="004A3F8E">
          <w:t xml:space="preserve"> </w:t>
        </w:r>
        <w:r w:rsidR="004A3F8E" w:rsidRPr="00846D33">
          <w:t>in the DBMF</w:t>
        </w:r>
        <w:r w:rsidR="00AD4BBB">
          <w:t>,</w:t>
        </w:r>
      </w:ins>
      <w:ins w:id="407" w:author="任 薪宇" w:date="2018-04-23T10:12:00Z">
        <w:r w:rsidR="008578A2" w:rsidRPr="00910AF4">
          <w:rPr>
            <w:spacing w:val="0"/>
            <w:lang w:val="en-US" w:eastAsia="en-US"/>
            <w:rPrChange w:id="408" w:author="任 薪宇" w:date="2018-04-23T10:15:00Z">
              <w:rPr>
                <w:color w:val="FF0000"/>
                <w:spacing w:val="0"/>
                <w:lang w:val="en-US" w:eastAsia="en-US"/>
              </w:rPr>
            </w:rPrChange>
          </w:rPr>
          <w:t xml:space="preserve"> </w:t>
        </w:r>
        <w:r w:rsidR="00AD4BBB" w:rsidRPr="00A55E54">
          <w:rPr>
            <w:spacing w:val="0"/>
            <w:lang w:val="en-US" w:eastAsia="en-US"/>
          </w:rPr>
          <w:t>w</w:t>
        </w:r>
        <w:r w:rsidR="008578A2" w:rsidRPr="00910AF4">
          <w:rPr>
            <w:spacing w:val="0"/>
            <w:lang w:val="en-US" w:eastAsia="en-US"/>
            <w:rPrChange w:id="409" w:author="任 薪宇" w:date="2018-04-23T10:15:00Z">
              <w:rPr>
                <w:color w:val="FF0000"/>
                <w:spacing w:val="0"/>
                <w:lang w:val="en-US" w:eastAsia="en-US"/>
              </w:rPr>
            </w:rPrChange>
          </w:rPr>
          <w:t xml:space="preserve">hich </w:t>
        </w:r>
      </w:ins>
      <w:ins w:id="410" w:author="任 薪宇" w:date="2018-05-04T15:36:00Z">
        <w:r w:rsidR="001B1CC3">
          <w:rPr>
            <w:spacing w:val="0"/>
            <w:lang w:val="en-US" w:eastAsia="en-US"/>
          </w:rPr>
          <w:t>suggest</w:t>
        </w:r>
      </w:ins>
      <w:ins w:id="411" w:author="任 薪宇" w:date="2018-04-23T10:12:00Z">
        <w:r w:rsidR="008578A2" w:rsidRPr="00910AF4">
          <w:rPr>
            <w:spacing w:val="0"/>
            <w:lang w:val="en-US" w:eastAsia="en-US"/>
            <w:rPrChange w:id="412" w:author="任 薪宇" w:date="2018-04-23T10:15:00Z">
              <w:rPr>
                <w:color w:val="FF0000"/>
                <w:spacing w:val="0"/>
                <w:lang w:val="en-US" w:eastAsia="en-US"/>
              </w:rPr>
            </w:rPrChange>
          </w:rPr>
          <w:t xml:space="preserve"> that</w:t>
        </w:r>
      </w:ins>
      <w:ins w:id="413" w:author="任 薪宇" w:date="2018-05-04T15:35:00Z">
        <w:r w:rsidR="00AD4BBB">
          <w:rPr>
            <w:spacing w:val="0"/>
            <w:lang w:val="en-US" w:eastAsia="en-US"/>
          </w:rPr>
          <w:t xml:space="preserve"> the</w:t>
        </w:r>
      </w:ins>
      <w:ins w:id="414" w:author="任 薪宇" w:date="2018-04-23T10:12:00Z">
        <w:r w:rsidR="00AD4BBB" w:rsidRPr="00A55E54">
          <w:rPr>
            <w:spacing w:val="0"/>
            <w:lang w:val="en-US" w:eastAsia="en-US"/>
          </w:rPr>
          <w:t xml:space="preserve"> proposed approach </w:t>
        </w:r>
        <w:r w:rsidR="008578A2" w:rsidRPr="00910AF4">
          <w:rPr>
            <w:spacing w:val="0"/>
            <w:lang w:val="en-US" w:eastAsia="en-US"/>
            <w:rPrChange w:id="415" w:author="任 薪宇" w:date="2018-04-23T10:15:00Z">
              <w:rPr>
                <w:color w:val="FF0000"/>
                <w:spacing w:val="0"/>
                <w:lang w:val="en-US" w:eastAsia="en-US"/>
              </w:rPr>
            </w:rPrChange>
          </w:rPr>
          <w:t xml:space="preserve">achieves well performance with limited training frames. </w:t>
        </w:r>
      </w:ins>
      <w:ins w:id="416" w:author="任 薪宇" w:date="2018-05-04T15:38:00Z">
        <w:r w:rsidR="00FF4587">
          <w:rPr>
            <w:spacing w:val="0"/>
            <w:lang w:val="en-US" w:eastAsia="en-US"/>
          </w:rPr>
          <w:t>Co</w:t>
        </w:r>
      </w:ins>
      <w:ins w:id="417" w:author="任 薪宇" w:date="2018-05-04T15:39:00Z">
        <w:r w:rsidR="00FF4587">
          <w:rPr>
            <w:spacing w:val="0"/>
            <w:lang w:val="en-US" w:eastAsia="en-US"/>
          </w:rPr>
          <w:t>ns</w:t>
        </w:r>
      </w:ins>
      <w:ins w:id="418" w:author="任 薪宇" w:date="2018-05-04T15:38:00Z">
        <w:r w:rsidR="00FF4587">
          <w:rPr>
            <w:spacing w:val="0"/>
            <w:lang w:val="en-US" w:eastAsia="en-US"/>
          </w:rPr>
          <w:t>ider</w:t>
        </w:r>
      </w:ins>
      <w:ins w:id="419" w:author="任 薪宇" w:date="2018-05-04T15:40:00Z">
        <w:r w:rsidR="00FF4587">
          <w:rPr>
            <w:spacing w:val="0"/>
            <w:lang w:val="en-US" w:eastAsia="en-US"/>
          </w:rPr>
          <w:t>ing that</w:t>
        </w:r>
      </w:ins>
      <w:ins w:id="420" w:author="任 薪宇" w:date="2018-05-04T15:38:00Z">
        <w:r w:rsidR="00FF4587">
          <w:rPr>
            <w:spacing w:val="0"/>
            <w:lang w:val="en-US" w:eastAsia="en-US"/>
          </w:rPr>
          <w:t xml:space="preserve"> </w:t>
        </w:r>
      </w:ins>
      <w:ins w:id="421" w:author="任 薪宇" w:date="2018-05-04T15:39:00Z">
        <w:r w:rsidR="00FF4587">
          <w:rPr>
            <w:spacing w:val="0"/>
            <w:lang w:val="en-US" w:eastAsia="en-US"/>
          </w:rPr>
          <w:t xml:space="preserve">the videos in CAMO-UOW have fewer frames, we </w:t>
        </w:r>
      </w:ins>
      <w:ins w:id="422" w:author="任 薪宇" w:date="2018-05-04T15:42:00Z">
        <w:r w:rsidR="00FF4587" w:rsidRPr="00FF4587">
          <w:rPr>
            <w:spacing w:val="0"/>
            <w:lang w:val="en-US" w:eastAsia="en-US"/>
          </w:rPr>
          <w:t xml:space="preserve">reduce the number of </w:t>
        </w:r>
        <w:r w:rsidR="00FF4587">
          <w:rPr>
            <w:spacing w:val="0"/>
            <w:lang w:val="en-US" w:eastAsia="en-US"/>
          </w:rPr>
          <w:t xml:space="preserve">training frames to 49. </w:t>
        </w:r>
      </w:ins>
      <w:ins w:id="423" w:author="任 薪宇" w:date="2018-04-23T10:12:00Z">
        <w:r w:rsidR="008578A2" w:rsidRPr="00FF4587">
          <w:rPr>
            <w:spacing w:val="0"/>
            <w:lang w:val="en-US" w:eastAsia="en-US"/>
            <w:rPrChange w:id="424" w:author="任 薪宇" w:date="2018-04-23T10:15:00Z">
              <w:rPr>
                <w:color w:val="FF0000"/>
                <w:spacing w:val="0"/>
                <w:lang w:val="en-US" w:eastAsia="zh-CN"/>
              </w:rPr>
            </w:rPrChange>
          </w:rPr>
          <w:t>D</w:t>
        </w:r>
        <w:r w:rsidR="008578A2" w:rsidRPr="00910AF4">
          <w:rPr>
            <w:spacing w:val="0"/>
            <w:lang w:val="en-US" w:eastAsia="zh-CN"/>
            <w:rPrChange w:id="425" w:author="任 薪宇" w:date="2018-04-23T10:15:00Z">
              <w:rPr>
                <w:color w:val="FF0000"/>
                <w:spacing w:val="0"/>
                <w:lang w:val="en-US" w:eastAsia="zh-CN"/>
              </w:rPr>
            </w:rPrChange>
          </w:rPr>
          <w:t>uring the experience, the training set and testing set are completely separated</w:t>
        </w:r>
        <w:commentRangeStart w:id="426"/>
        <w:r w:rsidR="008578A2" w:rsidRPr="00910AF4">
          <w:rPr>
            <w:spacing w:val="0"/>
            <w:lang w:val="en-US" w:eastAsia="zh-CN"/>
            <w:rPrChange w:id="427" w:author="任 薪宇" w:date="2018-04-23T10:15:00Z">
              <w:rPr>
                <w:color w:val="FF0000"/>
                <w:spacing w:val="0"/>
                <w:lang w:val="en-US" w:eastAsia="zh-CN"/>
              </w:rPr>
            </w:rPrChange>
          </w:rPr>
          <w:t>.</w:t>
        </w:r>
        <w:r w:rsidR="008578A2" w:rsidRPr="00910AF4">
          <w:rPr>
            <w:rPrChange w:id="428" w:author="任 薪宇" w:date="2018-04-23T10:15:00Z">
              <w:rPr>
                <w:color w:val="FF0000"/>
              </w:rPr>
            </w:rPrChange>
          </w:rPr>
          <w:t xml:space="preserve"> </w:t>
        </w:r>
        <w:commentRangeEnd w:id="426"/>
        <w:r w:rsidR="008578A2" w:rsidRPr="00910AF4">
          <w:rPr>
            <w:rStyle w:val="aa"/>
            <w:spacing w:val="0"/>
            <w:lang w:val="en-US" w:eastAsia="en-US"/>
            <w:rPrChange w:id="429" w:author="任 薪宇" w:date="2018-04-23T10:15:00Z">
              <w:rPr>
                <w:rStyle w:val="aa"/>
                <w:color w:val="FF0000"/>
                <w:spacing w:val="0"/>
                <w:lang w:val="en-US" w:eastAsia="en-US"/>
              </w:rPr>
            </w:rPrChange>
          </w:rPr>
          <w:commentReference w:id="426"/>
        </w:r>
        <w:commentRangeStart w:id="430"/>
        <w:r w:rsidR="008578A2" w:rsidRPr="00910AF4">
          <w:rPr>
            <w:spacing w:val="0"/>
            <w:lang w:val="en-US" w:eastAsia="en-US"/>
            <w:rPrChange w:id="431" w:author="任 薪宇" w:date="2018-04-23T10:15:00Z">
              <w:rPr>
                <w:color w:val="FF0000"/>
                <w:spacing w:val="0"/>
                <w:lang w:val="en-US" w:eastAsia="en-US"/>
              </w:rPr>
            </w:rPrChange>
          </w:rPr>
          <w:t xml:space="preserve">More specifically, our FCN network is random initialized. We train the network with mini-batches of size 100, a learning rate α = 1 </w:t>
        </w:r>
        <w:r w:rsidR="008578A2" w:rsidRPr="00910AF4">
          <w:rPr>
            <w:rFonts w:ascii="Cambria Math" w:hAnsi="Cambria Math" w:cs="Cambria Math"/>
            <w:spacing w:val="0"/>
            <w:lang w:val="en-US" w:eastAsia="en-US"/>
            <w:rPrChange w:id="432" w:author="任 薪宇" w:date="2018-04-23T10:15:00Z">
              <w:rPr>
                <w:rFonts w:ascii="Cambria Math" w:hAnsi="Cambria Math" w:cs="Cambria Math"/>
                <w:color w:val="FF0000"/>
                <w:spacing w:val="0"/>
                <w:lang w:val="en-US" w:eastAsia="en-US"/>
              </w:rPr>
            </w:rPrChange>
          </w:rPr>
          <w:t>∗</w:t>
        </w:r>
        <w:r w:rsidR="008578A2" w:rsidRPr="00910AF4">
          <w:rPr>
            <w:spacing w:val="0"/>
            <w:lang w:val="en-US" w:eastAsia="en-US"/>
            <w:rPrChange w:id="433" w:author="任 薪宇" w:date="2018-04-23T10:15:00Z">
              <w:rPr>
                <w:color w:val="FF0000"/>
                <w:spacing w:val="0"/>
                <w:lang w:val="en-US" w:eastAsia="en-US"/>
              </w:rPr>
            </w:rPrChange>
          </w:rPr>
          <w:t xml:space="preserve"> 10−3 over 20 epochs. The last threshold R is set to 0.6.</w:t>
        </w:r>
        <w:commentRangeEnd w:id="430"/>
        <w:r w:rsidR="008578A2" w:rsidRPr="00910AF4">
          <w:rPr>
            <w:rStyle w:val="aa"/>
            <w:spacing w:val="0"/>
            <w:lang w:val="en-US" w:eastAsia="en-US"/>
            <w:rPrChange w:id="434" w:author="任 薪宇" w:date="2018-04-23T10:15:00Z">
              <w:rPr>
                <w:rStyle w:val="aa"/>
                <w:color w:val="FF0000"/>
                <w:spacing w:val="0"/>
                <w:lang w:val="en-US" w:eastAsia="en-US"/>
              </w:rPr>
            </w:rPrChange>
          </w:rPr>
          <w:commentReference w:id="430"/>
        </w:r>
      </w:ins>
    </w:p>
    <w:p w14:paraId="6EBBD299" w14:textId="77777777" w:rsidR="00C14F44" w:rsidRPr="008578A2" w:rsidDel="00910AF4" w:rsidRDefault="00C14F44">
      <w:pPr>
        <w:pStyle w:val="a3"/>
        <w:ind w:firstLine="0"/>
        <w:rPr>
          <w:del w:id="435" w:author="任 薪宇" w:date="2018-04-23T10:14:00Z"/>
          <w:lang w:val="en-US"/>
          <w:rPrChange w:id="436" w:author="任 薪宇" w:date="2018-04-23T10:11:00Z">
            <w:rPr>
              <w:del w:id="437" w:author="任 薪宇" w:date="2018-04-23T10:14:00Z"/>
            </w:rPr>
          </w:rPrChange>
        </w:rPr>
        <w:pPrChange w:id="438" w:author="任 薪宇" w:date="2018-04-23T10:11:00Z">
          <w:pPr>
            <w:pStyle w:val="a3"/>
          </w:pPr>
        </w:pPrChange>
      </w:pPr>
      <w:del w:id="439" w:author="Zhao Chenqiu" w:date="2018-04-18T10:37:00Z">
        <w:r w:rsidDel="00107DFA">
          <w:delText>The average FM gain of DFTL over DBMF [1] is 6.18%. Note that, in the experiment of DBMF, the 90% of data were used as training samples while we take only 100 frames for each video, which represent less than 10% of the entire video in most cases. It turns out that our FCNs use much less data for training but our performances are demonstrably better than  the other deep-based method.</w:delText>
        </w:r>
      </w:del>
    </w:p>
    <w:p w14:paraId="368B38D6" w14:textId="77777777" w:rsidR="00C14F44" w:rsidDel="00A90A08" w:rsidRDefault="00C14F44">
      <w:pPr>
        <w:pStyle w:val="a3"/>
        <w:tabs>
          <w:tab w:val="clear" w:pos="288"/>
        </w:tabs>
        <w:ind w:firstLine="0"/>
        <w:rPr>
          <w:ins w:id="440" w:author="Zhao Chenqiu" w:date="2018-04-18T09:50:00Z"/>
          <w:del w:id="441" w:author="任 薪宇" w:date="2018-04-19T08:34:00Z"/>
        </w:rPr>
        <w:pPrChange w:id="442" w:author="任 薪宇" w:date="2018-04-23T10:14:00Z">
          <w:pPr>
            <w:pStyle w:val="a3"/>
            <w:ind w:firstLine="0"/>
          </w:pPr>
        </w:pPrChange>
      </w:pPr>
      <w:del w:id="443" w:author="任 薪宇" w:date="2018-04-23T10:14:00Z">
        <w:r w:rsidDel="00910AF4">
          <w:tab/>
        </w:r>
        <w:commentRangeStart w:id="444"/>
        <w:r w:rsidDel="00910AF4">
          <w:delText>We reckon that there are two main cues behind the superior performance of our DF</w:delText>
        </w:r>
        <w:r w:rsidDel="00910AF4">
          <w:rPr>
            <w:lang w:eastAsia="zh-CN"/>
          </w:rPr>
          <w:delText>T</w:delText>
        </w:r>
        <w:r w:rsidDel="00910AF4">
          <w:delText xml:space="preserve">L method in contrast to others. The first one is that FCN is a powerful Neural Network model which is good at </w:delText>
        </w:r>
        <w:r w:rsidDel="00910AF4">
          <w:rPr>
            <w:spacing w:val="0"/>
            <w:lang w:val="en-US" w:eastAsia="en-US"/>
          </w:rPr>
          <w:delText xml:space="preserve">capturing the non-linearities of the manifold </w:delText>
        </w:r>
      </w:del>
      <w:del w:id="445" w:author="任 薪宇" w:date="2018-04-19T09:10:00Z">
        <w:r w:rsidDel="0042474C">
          <w:rPr>
            <w:spacing w:val="0"/>
            <w:lang w:val="en-US" w:eastAsia="en-US"/>
          </w:rPr>
          <w:delText>o</w:delText>
        </w:r>
        <w:r w:rsidDel="0042474C">
          <w:delText>f</w:delText>
        </w:r>
      </w:del>
      <w:del w:id="446" w:author="任 薪宇" w:date="2018-04-23T10:14:00Z">
        <w:r w:rsidDel="00910AF4">
          <w:delText xml:space="preserve"> pixels’ variation. The second one is that we  choose to do feature learning, and give up the idea of building a perfect background model to classify the foreground and background.</w:delText>
        </w:r>
        <w:commentRangeEnd w:id="444"/>
        <w:r w:rsidR="001E399E" w:rsidDel="00910AF4">
          <w:rPr>
            <w:rStyle w:val="aa"/>
            <w:spacing w:val="0"/>
            <w:lang w:val="en-US" w:eastAsia="en-US"/>
          </w:rPr>
          <w:commentReference w:id="444"/>
        </w:r>
      </w:del>
    </w:p>
    <w:p w14:paraId="161029F5" w14:textId="77777777" w:rsidR="001D3582" w:rsidDel="00910AF4" w:rsidRDefault="001D3582">
      <w:pPr>
        <w:pStyle w:val="a3"/>
        <w:tabs>
          <w:tab w:val="clear" w:pos="288"/>
        </w:tabs>
        <w:ind w:firstLine="0"/>
        <w:rPr>
          <w:ins w:id="447" w:author="Zhao Chenqiu" w:date="2018-04-18T09:50:00Z"/>
          <w:del w:id="448" w:author="任 薪宇" w:date="2018-04-23T10:14:00Z"/>
          <w:spacing w:val="0"/>
          <w:lang w:val="en-US" w:eastAsia="en-US"/>
        </w:rPr>
        <w:pPrChange w:id="449" w:author="任 薪宇" w:date="2018-04-23T10:14:00Z">
          <w:pPr>
            <w:pStyle w:val="a3"/>
          </w:pPr>
        </w:pPrChange>
      </w:pPr>
      <w:ins w:id="450" w:author="Zhao Chenqiu" w:date="2018-04-18T09:50:00Z">
        <w:del w:id="451" w:author="任 薪宇" w:date="2018-04-23T10:14:00Z">
          <w:r w:rsidDel="00910AF4">
            <w:rPr>
              <w:spacing w:val="0"/>
              <w:lang w:val="en-US" w:eastAsia="en-US"/>
            </w:rPr>
            <w:delText>The performances of our method are evaluated using the metrics of FM (F-measure). We compared our FMs with the FMs from some state-of-the-art background subtraction algorithms over the whole dataset. Our experiments are conducted on the computer with Nvidia tasela K80 GPU. And the Deep Learning tool we use is the matconvnet-23.4 beta.</w:delText>
          </w:r>
        </w:del>
      </w:ins>
    </w:p>
    <w:p w14:paraId="05266909" w14:textId="77777777" w:rsidR="001D3582" w:rsidRPr="001D3582" w:rsidDel="00A90A08" w:rsidRDefault="001D3582">
      <w:pPr>
        <w:pStyle w:val="a3"/>
        <w:tabs>
          <w:tab w:val="clear" w:pos="288"/>
        </w:tabs>
        <w:ind w:firstLine="0"/>
        <w:rPr>
          <w:del w:id="452" w:author="任 薪宇" w:date="2018-04-19T08:34:00Z"/>
          <w:lang w:val="en-US"/>
          <w:rPrChange w:id="453" w:author="Zhao Chenqiu" w:date="2018-04-18T09:50:00Z">
            <w:rPr>
              <w:del w:id="454" w:author="任 薪宇" w:date="2018-04-19T08:34:00Z"/>
            </w:rPr>
          </w:rPrChange>
        </w:rPr>
        <w:pPrChange w:id="455" w:author="任 薪宇" w:date="2018-04-23T10:14:00Z">
          <w:pPr>
            <w:pStyle w:val="a3"/>
            <w:ind w:firstLine="0"/>
          </w:pPr>
        </w:pPrChange>
      </w:pPr>
    </w:p>
    <w:p w14:paraId="2D982742" w14:textId="77777777" w:rsidR="00C14F44" w:rsidDel="00A90A08" w:rsidRDefault="00C14F44">
      <w:pPr>
        <w:pStyle w:val="a3"/>
        <w:tabs>
          <w:tab w:val="clear" w:pos="288"/>
        </w:tabs>
        <w:ind w:firstLine="0"/>
        <w:rPr>
          <w:del w:id="456" w:author="任 薪宇" w:date="2018-04-19T08:34:00Z"/>
          <w:spacing w:val="0"/>
          <w:lang w:eastAsia="en-US"/>
        </w:rPr>
        <w:pPrChange w:id="457" w:author="任 薪宇" w:date="2018-04-23T10:14:00Z">
          <w:pPr>
            <w:pStyle w:val="a3"/>
          </w:pPr>
        </w:pPrChange>
      </w:pPr>
    </w:p>
    <w:p w14:paraId="4126D02A" w14:textId="77777777" w:rsidR="00C14F44" w:rsidDel="00A90A08" w:rsidRDefault="00C14F44">
      <w:pPr>
        <w:pStyle w:val="a3"/>
        <w:tabs>
          <w:tab w:val="clear" w:pos="288"/>
        </w:tabs>
        <w:ind w:firstLine="0"/>
        <w:rPr>
          <w:del w:id="458" w:author="任 薪宇" w:date="2018-04-19T08:34:00Z"/>
        </w:rPr>
        <w:pPrChange w:id="459" w:author="任 薪宇" w:date="2018-04-23T10:14:00Z">
          <w:pPr>
            <w:pStyle w:val="a3"/>
          </w:pPr>
        </w:pPrChange>
      </w:pPr>
      <w:del w:id="460" w:author="任 薪宇" w:date="2018-04-19T08:34:00Z">
        <w:r w:rsidDel="00A90A08">
          <w:rPr>
            <w:spacing w:val="0"/>
            <w:lang w:val="en-US" w:eastAsia="en-US"/>
          </w:rPr>
          <w:delText>We attribute the improved performance to the impressive abilities of …</w:delText>
        </w:r>
        <w:r w:rsidDel="00A90A08">
          <w:rPr>
            <w:lang w:val="en-US"/>
          </w:rPr>
          <w:delText xml:space="preserve"> </w:delText>
        </w:r>
      </w:del>
    </w:p>
    <w:p w14:paraId="090CB626" w14:textId="77777777" w:rsidR="00C14F44" w:rsidDel="00910AF4" w:rsidRDefault="00C14F44">
      <w:pPr>
        <w:pStyle w:val="a3"/>
        <w:ind w:firstLine="0"/>
        <w:rPr>
          <w:del w:id="461" w:author="任 薪宇" w:date="2018-04-23T10:14:00Z"/>
        </w:rPr>
        <w:pPrChange w:id="462" w:author="任 薪宇" w:date="2018-04-23T10:14:00Z">
          <w:pPr>
            <w:pStyle w:val="a3"/>
          </w:pPr>
        </w:pPrChange>
      </w:pPr>
    </w:p>
    <w:p w14:paraId="47B48FF1" w14:textId="77777777" w:rsidR="00C14F44" w:rsidDel="00A90A08" w:rsidRDefault="00C14F44" w:rsidP="00C14F44">
      <w:pPr>
        <w:pStyle w:val="a3"/>
        <w:rPr>
          <w:del w:id="463" w:author="任 薪宇" w:date="2018-04-19T08:34:00Z"/>
          <w:spacing w:val="0"/>
          <w:lang w:val="en-US" w:eastAsia="en-US"/>
        </w:rPr>
      </w:pPr>
      <w:del w:id="464" w:author="任 薪宇" w:date="2018-04-24T18:53:00Z">
        <w:r w:rsidDel="00F705F1">
          <w:rPr>
            <w:spacing w:val="0"/>
            <w:lang w:val="en-US" w:eastAsia="en-US"/>
          </w:rPr>
          <w:delText>In our experiment, the finally result would be better if we slightly magnify the observation patches. We also tried different block frame length in further experiments.</w:delText>
        </w:r>
      </w:del>
    </w:p>
    <w:p w14:paraId="7502FCF8" w14:textId="77777777" w:rsidR="00AA7C08" w:rsidDel="00F705F1" w:rsidRDefault="00AA7C08">
      <w:pPr>
        <w:pStyle w:val="a3"/>
        <w:rPr>
          <w:ins w:id="465" w:author="Zhao Chenqiu" w:date="2018-04-18T10:41:00Z"/>
          <w:del w:id="466" w:author="任 薪宇" w:date="2018-04-24T18:53:00Z"/>
        </w:rPr>
        <w:pPrChange w:id="467" w:author="任 薪宇" w:date="2018-04-19T08:34:00Z">
          <w:pPr>
            <w:pStyle w:val="references"/>
            <w:numPr>
              <w:numId w:val="0"/>
            </w:numPr>
            <w:tabs>
              <w:tab w:val="clear" w:pos="360"/>
            </w:tabs>
            <w:ind w:left="354" w:firstLine="0"/>
          </w:pPr>
        </w:pPrChange>
      </w:pPr>
    </w:p>
    <w:p w14:paraId="0EAFAFEE" w14:textId="77777777" w:rsidR="001E399E" w:rsidDel="00F705F1" w:rsidRDefault="001E399E" w:rsidP="001E399E">
      <w:pPr>
        <w:pStyle w:val="a3"/>
        <w:rPr>
          <w:ins w:id="468" w:author="Zhao Chenqiu" w:date="2018-04-18T10:41:00Z"/>
          <w:del w:id="469" w:author="任 薪宇" w:date="2018-04-24T18:53:00Z"/>
          <w:spacing w:val="0"/>
          <w:lang w:val="en-US" w:eastAsia="en-US"/>
        </w:rPr>
      </w:pPr>
      <w:ins w:id="470" w:author="Zhao Chenqiu" w:date="2018-04-18T10:41:00Z">
        <w:del w:id="471" w:author="任 薪宇" w:date="2018-04-23T10:15:00Z">
          <w:r w:rsidDel="00910AF4">
            <w:rPr>
              <w:spacing w:val="0"/>
              <w:lang w:val="en-US" w:eastAsia="en-US"/>
            </w:rPr>
            <w:delText>All these experiments are ran on the computer with Nvidia tasela K80 GPU</w:delText>
          </w:r>
        </w:del>
      </w:ins>
      <w:ins w:id="472" w:author="cqzhao@ntu.edu.sg" w:date="2018-04-18T10:43:00Z">
        <w:del w:id="473" w:author="任 薪宇" w:date="2018-04-23T10:15:00Z">
          <w:r w:rsidDel="00910AF4">
            <w:rPr>
              <w:spacing w:val="0"/>
              <w:lang w:val="en-US" w:eastAsia="en-US"/>
            </w:rPr>
            <w:delText xml:space="preserve"> with </w:delText>
          </w:r>
        </w:del>
        <w:del w:id="474" w:author="任 薪宇" w:date="2018-04-19T08:34:00Z">
          <w:r w:rsidDel="00A90A08">
            <w:rPr>
              <w:spacing w:val="0"/>
              <w:lang w:val="en-US" w:eastAsia="en-US"/>
            </w:rPr>
            <w:delText>XX</w:delText>
          </w:r>
        </w:del>
        <w:del w:id="475" w:author="任 薪宇" w:date="2018-04-23T10:15:00Z">
          <w:r w:rsidDel="00910AF4">
            <w:rPr>
              <w:spacing w:val="0"/>
              <w:lang w:val="en-US" w:eastAsia="en-US"/>
            </w:rPr>
            <w:delText xml:space="preserve"> fps and all images are keep their original resolution</w:delText>
          </w:r>
        </w:del>
        <w:del w:id="476" w:author="任 薪宇" w:date="2018-04-24T18:53:00Z">
          <w:r w:rsidDel="00F705F1">
            <w:rPr>
              <w:spacing w:val="0"/>
              <w:lang w:val="en-US" w:eastAsia="en-US"/>
            </w:rPr>
            <w:delText>.</w:delText>
          </w:r>
        </w:del>
      </w:ins>
      <w:ins w:id="477" w:author="Zhao Chenqiu" w:date="2018-04-18T10:41:00Z">
        <w:del w:id="478" w:author="任 薪宇" w:date="2018-04-24T18:53:00Z">
          <w:r w:rsidDel="00F705F1">
            <w:rPr>
              <w:spacing w:val="0"/>
              <w:lang w:val="en-US" w:eastAsia="en-US"/>
            </w:rPr>
            <w:delText xml:space="preserve">. </w:delText>
          </w:r>
          <w:commentRangeStart w:id="479"/>
          <w:r w:rsidDel="00F705F1">
            <w:rPr>
              <w:spacing w:val="0"/>
              <w:lang w:val="en-US" w:eastAsia="en-US"/>
            </w:rPr>
            <w:delText>And the Deep Learning tool we use is the matconvnet-23.4 beta.</w:delText>
          </w:r>
        </w:del>
      </w:ins>
      <w:commentRangeEnd w:id="479"/>
      <w:ins w:id="480" w:author="Zhao Chenqiu" w:date="2018-04-18T10:42:00Z">
        <w:del w:id="481" w:author="任 薪宇" w:date="2018-04-24T18:53:00Z">
          <w:r w:rsidDel="00F705F1">
            <w:rPr>
              <w:rStyle w:val="aa"/>
              <w:spacing w:val="0"/>
              <w:lang w:val="en-US" w:eastAsia="en-US"/>
            </w:rPr>
            <w:commentReference w:id="479"/>
          </w:r>
        </w:del>
      </w:ins>
    </w:p>
    <w:p w14:paraId="04FCFE6D" w14:textId="77777777" w:rsidR="001E399E" w:rsidRDefault="001E399E">
      <w:pPr>
        <w:pStyle w:val="references"/>
        <w:numPr>
          <w:ilvl w:val="0"/>
          <w:numId w:val="0"/>
        </w:numPr>
        <w:ind w:left="360" w:hanging="360"/>
        <w:sectPr w:rsidR="001E399E" w:rsidSect="00C919A4">
          <w:type w:val="continuous"/>
          <w:pgSz w:w="12240" w:h="15840" w:code="1"/>
          <w:pgMar w:top="1080" w:right="907" w:bottom="1440" w:left="907" w:header="720" w:footer="720" w:gutter="0"/>
          <w:cols w:num="2" w:space="360"/>
          <w:docGrid w:linePitch="360"/>
        </w:sectPr>
        <w:pPrChange w:id="482" w:author="任 薪宇" w:date="2018-04-19T08:34:00Z">
          <w:pPr>
            <w:pStyle w:val="references"/>
            <w:numPr>
              <w:numId w:val="0"/>
            </w:numPr>
            <w:tabs>
              <w:tab w:val="clear" w:pos="360"/>
            </w:tabs>
            <w:ind w:left="354" w:firstLine="0"/>
          </w:pPr>
        </w:pPrChange>
      </w:pPr>
    </w:p>
    <w:p w14:paraId="78B96194" w14:textId="77777777" w:rsidR="00C14F44" w:rsidRDefault="00C14F44" w:rsidP="00C14F44">
      <w:pPr>
        <w:jc w:val="both"/>
      </w:pPr>
    </w:p>
    <w:p w14:paraId="7AE15DA1" w14:textId="77777777" w:rsidR="00C14F44" w:rsidRDefault="00C14F44" w:rsidP="00C14F44">
      <w:pPr>
        <w:pStyle w:val="tablehead"/>
        <w:numPr>
          <w:ilvl w:val="0"/>
          <w:numId w:val="27"/>
        </w:numPr>
      </w:pPr>
      <w:r>
        <w:t>Table Type Styles</w:t>
      </w:r>
    </w:p>
    <w:p w14:paraId="32D1D4DD" w14:textId="77777777" w:rsidR="00C14F44" w:rsidRDefault="00C14F44" w:rsidP="00C14F44">
      <w:pPr>
        <w:pStyle w:val="tablefootnote"/>
        <w:numPr>
          <w:ilvl w:val="0"/>
          <w:numId w:val="26"/>
        </w:numPr>
        <w:ind w:left="58" w:hanging="29"/>
      </w:pPr>
      <w:r>
        <w:t>Sample of a Table footnote. (</w:t>
      </w:r>
      <w:r>
        <w:rPr>
          <w:i/>
        </w:rPr>
        <w:t>Table footnote</w:t>
      </w:r>
      <w:r>
        <w:t>)</w:t>
      </w:r>
    </w:p>
    <w:tbl>
      <w:tblPr>
        <w:tblW w:w="989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Change w:id="483" w:author="任 薪宇" w:date="2018-04-24T16:07:00Z">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PrChange>
      </w:tblPr>
      <w:tblGrid>
        <w:gridCol w:w="1404"/>
        <w:gridCol w:w="709"/>
        <w:gridCol w:w="709"/>
        <w:gridCol w:w="694"/>
        <w:gridCol w:w="708"/>
        <w:gridCol w:w="709"/>
        <w:gridCol w:w="709"/>
        <w:gridCol w:w="709"/>
        <w:gridCol w:w="709"/>
        <w:gridCol w:w="709"/>
        <w:gridCol w:w="709"/>
        <w:gridCol w:w="709"/>
        <w:gridCol w:w="709"/>
        <w:tblGridChange w:id="484">
          <w:tblGrid>
            <w:gridCol w:w="1404"/>
            <w:gridCol w:w="709"/>
            <w:gridCol w:w="709"/>
            <w:gridCol w:w="694"/>
            <w:gridCol w:w="708"/>
            <w:gridCol w:w="709"/>
            <w:gridCol w:w="709"/>
            <w:gridCol w:w="709"/>
            <w:gridCol w:w="709"/>
            <w:gridCol w:w="709"/>
            <w:gridCol w:w="709"/>
            <w:gridCol w:w="709"/>
            <w:gridCol w:w="709"/>
          </w:tblGrid>
        </w:tblGridChange>
      </w:tblGrid>
      <w:tr w:rsidR="00C14F44" w14:paraId="7018ADDF" w14:textId="77777777" w:rsidTr="00A64A3B">
        <w:trPr>
          <w:cantSplit/>
          <w:trHeight w:val="255"/>
          <w:tblHeader/>
          <w:jc w:val="center"/>
          <w:trPrChange w:id="485" w:author="任 薪宇" w:date="2018-04-24T16:07:00Z">
            <w:trPr>
              <w:cantSplit/>
              <w:trHeight w:val="255"/>
              <w:tblHeader/>
              <w:jc w:val="center"/>
            </w:trPr>
          </w:trPrChange>
        </w:trPr>
        <w:tc>
          <w:tcPr>
            <w:tcW w:w="1404" w:type="dxa"/>
            <w:tcBorders>
              <w:top w:val="single" w:sz="2" w:space="0" w:color="auto"/>
              <w:left w:val="single" w:sz="2" w:space="0" w:color="auto"/>
              <w:bottom w:val="single" w:sz="2" w:space="0" w:color="auto"/>
              <w:right w:val="single" w:sz="2" w:space="0" w:color="auto"/>
            </w:tcBorders>
            <w:vAlign w:val="center"/>
            <w:hideMark/>
            <w:tcPrChange w:id="486" w:author="任 薪宇" w:date="2018-04-24T16:07:00Z">
              <w:tcPr>
                <w:tcW w:w="1404" w:type="dxa"/>
                <w:tcBorders>
                  <w:top w:val="single" w:sz="2" w:space="0" w:color="auto"/>
                  <w:left w:val="single" w:sz="2" w:space="0" w:color="auto"/>
                  <w:bottom w:val="single" w:sz="2" w:space="0" w:color="auto"/>
                  <w:right w:val="single" w:sz="2" w:space="0" w:color="auto"/>
                </w:tcBorders>
                <w:vAlign w:val="center"/>
                <w:hideMark/>
              </w:tcPr>
            </w:tcPrChange>
          </w:tcPr>
          <w:p w14:paraId="36DFE100" w14:textId="77777777" w:rsidR="00C14F44" w:rsidRDefault="00C14F44">
            <w:pPr>
              <w:pStyle w:val="tablecolhead"/>
            </w:pPr>
            <w:r>
              <w:rPr>
                <w:lang w:eastAsia="zh-CN"/>
              </w:rPr>
              <w:t>M</w:t>
            </w:r>
            <w:r>
              <w:t>ethods</w:t>
            </w:r>
          </w:p>
        </w:tc>
        <w:tc>
          <w:tcPr>
            <w:tcW w:w="709" w:type="dxa"/>
            <w:tcBorders>
              <w:top w:val="single" w:sz="2" w:space="0" w:color="auto"/>
              <w:left w:val="single" w:sz="2" w:space="0" w:color="auto"/>
              <w:bottom w:val="single" w:sz="2" w:space="0" w:color="auto"/>
              <w:right w:val="single" w:sz="2" w:space="0" w:color="auto"/>
            </w:tcBorders>
            <w:hideMark/>
            <w:tcPrChange w:id="487" w:author="任 薪宇" w:date="2018-04-24T16:07:00Z">
              <w:tcPr>
                <w:tcW w:w="709" w:type="dxa"/>
                <w:tcBorders>
                  <w:top w:val="single" w:sz="2" w:space="0" w:color="auto"/>
                  <w:left w:val="single" w:sz="2" w:space="0" w:color="auto"/>
                  <w:bottom w:val="single" w:sz="2" w:space="0" w:color="auto"/>
                  <w:right w:val="single" w:sz="2" w:space="0" w:color="auto"/>
                </w:tcBorders>
                <w:hideMark/>
              </w:tcPr>
            </w:tcPrChange>
          </w:tcPr>
          <w:p w14:paraId="45C7981D" w14:textId="77777777" w:rsidR="00C14F44" w:rsidRDefault="00C14F44">
            <w:r>
              <w:t>baseline</w:t>
            </w:r>
          </w:p>
        </w:tc>
        <w:tc>
          <w:tcPr>
            <w:tcW w:w="709" w:type="dxa"/>
            <w:tcBorders>
              <w:top w:val="single" w:sz="2" w:space="0" w:color="auto"/>
              <w:left w:val="single" w:sz="2" w:space="0" w:color="auto"/>
              <w:bottom w:val="single" w:sz="2" w:space="0" w:color="auto"/>
              <w:right w:val="single" w:sz="2" w:space="0" w:color="auto"/>
            </w:tcBorders>
            <w:hideMark/>
            <w:tcPrChange w:id="488" w:author="任 薪宇" w:date="2018-04-24T16:07:00Z">
              <w:tcPr>
                <w:tcW w:w="709" w:type="dxa"/>
                <w:tcBorders>
                  <w:top w:val="single" w:sz="2" w:space="0" w:color="auto"/>
                  <w:left w:val="single" w:sz="2" w:space="0" w:color="auto"/>
                  <w:bottom w:val="single" w:sz="2" w:space="0" w:color="auto"/>
                  <w:right w:val="single" w:sz="2" w:space="0" w:color="auto"/>
                </w:tcBorders>
                <w:hideMark/>
              </w:tcPr>
            </w:tcPrChange>
          </w:tcPr>
          <w:p w14:paraId="15236595" w14:textId="77777777" w:rsidR="00C14F44" w:rsidRDefault="00C14F44">
            <w:r>
              <w:t>dyna.bg</w:t>
            </w:r>
          </w:p>
        </w:tc>
        <w:tc>
          <w:tcPr>
            <w:tcW w:w="694" w:type="dxa"/>
            <w:tcBorders>
              <w:top w:val="single" w:sz="2" w:space="0" w:color="auto"/>
              <w:left w:val="single" w:sz="2" w:space="0" w:color="auto"/>
              <w:bottom w:val="single" w:sz="2" w:space="0" w:color="auto"/>
              <w:right w:val="single" w:sz="2" w:space="0" w:color="auto"/>
            </w:tcBorders>
            <w:hideMark/>
            <w:tcPrChange w:id="489" w:author="任 薪宇" w:date="2018-04-24T16:07:00Z">
              <w:tcPr>
                <w:tcW w:w="694" w:type="dxa"/>
                <w:tcBorders>
                  <w:top w:val="single" w:sz="2" w:space="0" w:color="auto"/>
                  <w:left w:val="single" w:sz="2" w:space="0" w:color="auto"/>
                  <w:bottom w:val="single" w:sz="2" w:space="0" w:color="auto"/>
                  <w:right w:val="single" w:sz="2" w:space="0" w:color="auto"/>
                </w:tcBorders>
                <w:hideMark/>
              </w:tcPr>
            </w:tcPrChange>
          </w:tcPr>
          <w:p w14:paraId="09FCBED4" w14:textId="77777777" w:rsidR="00C14F44" w:rsidRDefault="00C14F44">
            <w:r>
              <w:t>cam.jitter</w:t>
            </w:r>
          </w:p>
        </w:tc>
        <w:tc>
          <w:tcPr>
            <w:tcW w:w="708" w:type="dxa"/>
            <w:tcBorders>
              <w:top w:val="single" w:sz="2" w:space="0" w:color="auto"/>
              <w:left w:val="single" w:sz="2" w:space="0" w:color="auto"/>
              <w:bottom w:val="single" w:sz="2" w:space="0" w:color="auto"/>
              <w:right w:val="single" w:sz="2" w:space="0" w:color="auto"/>
            </w:tcBorders>
            <w:hideMark/>
            <w:tcPrChange w:id="490" w:author="任 薪宇" w:date="2018-04-24T16:07:00Z">
              <w:tcPr>
                <w:tcW w:w="708" w:type="dxa"/>
                <w:tcBorders>
                  <w:top w:val="single" w:sz="2" w:space="0" w:color="auto"/>
                  <w:left w:val="single" w:sz="2" w:space="0" w:color="auto"/>
                  <w:bottom w:val="single" w:sz="2" w:space="0" w:color="auto"/>
                  <w:right w:val="single" w:sz="2" w:space="0" w:color="auto"/>
                </w:tcBorders>
                <w:hideMark/>
              </w:tcPr>
            </w:tcPrChange>
          </w:tcPr>
          <w:p w14:paraId="4031793F" w14:textId="77777777" w:rsidR="00C14F44" w:rsidRDefault="00C14F44">
            <w:r>
              <w:t>int.obj.m</w:t>
            </w:r>
          </w:p>
        </w:tc>
        <w:tc>
          <w:tcPr>
            <w:tcW w:w="709" w:type="dxa"/>
            <w:tcBorders>
              <w:top w:val="single" w:sz="2" w:space="0" w:color="auto"/>
              <w:left w:val="single" w:sz="2" w:space="0" w:color="auto"/>
              <w:bottom w:val="single" w:sz="2" w:space="0" w:color="auto"/>
              <w:right w:val="single" w:sz="2" w:space="0" w:color="auto"/>
            </w:tcBorders>
            <w:hideMark/>
            <w:tcPrChange w:id="491" w:author="任 薪宇" w:date="2018-04-24T16:07:00Z">
              <w:tcPr>
                <w:tcW w:w="709" w:type="dxa"/>
                <w:tcBorders>
                  <w:top w:val="single" w:sz="2" w:space="0" w:color="auto"/>
                  <w:left w:val="single" w:sz="2" w:space="0" w:color="auto"/>
                  <w:bottom w:val="single" w:sz="2" w:space="0" w:color="auto"/>
                  <w:right w:val="single" w:sz="2" w:space="0" w:color="auto"/>
                </w:tcBorders>
                <w:hideMark/>
              </w:tcPr>
            </w:tcPrChange>
          </w:tcPr>
          <w:p w14:paraId="45054280" w14:textId="77777777" w:rsidR="00C14F44" w:rsidRDefault="00C14F44">
            <w:r>
              <w:t>shadow</w:t>
            </w:r>
          </w:p>
        </w:tc>
        <w:tc>
          <w:tcPr>
            <w:tcW w:w="709" w:type="dxa"/>
            <w:tcBorders>
              <w:top w:val="single" w:sz="2" w:space="0" w:color="auto"/>
              <w:left w:val="single" w:sz="2" w:space="0" w:color="auto"/>
              <w:bottom w:val="single" w:sz="2" w:space="0" w:color="auto"/>
              <w:right w:val="single" w:sz="2" w:space="0" w:color="auto"/>
            </w:tcBorders>
            <w:hideMark/>
            <w:tcPrChange w:id="492" w:author="任 薪宇" w:date="2018-04-24T16:07:00Z">
              <w:tcPr>
                <w:tcW w:w="709" w:type="dxa"/>
                <w:tcBorders>
                  <w:top w:val="single" w:sz="2" w:space="0" w:color="auto"/>
                  <w:left w:val="single" w:sz="2" w:space="0" w:color="auto"/>
                  <w:bottom w:val="single" w:sz="2" w:space="0" w:color="auto"/>
                  <w:right w:val="single" w:sz="2" w:space="0" w:color="auto"/>
                </w:tcBorders>
                <w:hideMark/>
              </w:tcPr>
            </w:tcPrChange>
          </w:tcPr>
          <w:p w14:paraId="75D4EF74" w14:textId="77777777" w:rsidR="00C14F44" w:rsidRDefault="00C14F44">
            <w:r>
              <w:t>thermal</w:t>
            </w:r>
          </w:p>
        </w:tc>
        <w:tc>
          <w:tcPr>
            <w:tcW w:w="709" w:type="dxa"/>
            <w:tcBorders>
              <w:top w:val="single" w:sz="2" w:space="0" w:color="auto"/>
              <w:left w:val="single" w:sz="2" w:space="0" w:color="auto"/>
              <w:bottom w:val="single" w:sz="2" w:space="0" w:color="auto"/>
              <w:right w:val="single" w:sz="2" w:space="0" w:color="auto"/>
            </w:tcBorders>
            <w:hideMark/>
            <w:tcPrChange w:id="493" w:author="任 薪宇" w:date="2018-04-24T16:07:00Z">
              <w:tcPr>
                <w:tcW w:w="709" w:type="dxa"/>
                <w:tcBorders>
                  <w:top w:val="single" w:sz="2" w:space="0" w:color="auto"/>
                  <w:left w:val="single" w:sz="2" w:space="0" w:color="auto"/>
                  <w:bottom w:val="single" w:sz="2" w:space="0" w:color="auto"/>
                  <w:right w:val="single" w:sz="2" w:space="0" w:color="auto"/>
                </w:tcBorders>
                <w:hideMark/>
              </w:tcPr>
            </w:tcPrChange>
          </w:tcPr>
          <w:p w14:paraId="04F335DF" w14:textId="77777777" w:rsidR="00C14F44" w:rsidRDefault="00C14F44">
            <w:r>
              <w:t>bad.weat</w:t>
            </w:r>
          </w:p>
        </w:tc>
        <w:tc>
          <w:tcPr>
            <w:tcW w:w="709" w:type="dxa"/>
            <w:tcBorders>
              <w:top w:val="single" w:sz="2" w:space="0" w:color="auto"/>
              <w:left w:val="single" w:sz="2" w:space="0" w:color="auto"/>
              <w:bottom w:val="single" w:sz="2" w:space="0" w:color="auto"/>
              <w:right w:val="single" w:sz="2" w:space="0" w:color="auto"/>
            </w:tcBorders>
            <w:hideMark/>
            <w:tcPrChange w:id="494" w:author="任 薪宇" w:date="2018-04-24T16:07:00Z">
              <w:tcPr>
                <w:tcW w:w="709" w:type="dxa"/>
                <w:tcBorders>
                  <w:top w:val="single" w:sz="2" w:space="0" w:color="auto"/>
                  <w:left w:val="single" w:sz="2" w:space="0" w:color="auto"/>
                  <w:bottom w:val="single" w:sz="2" w:space="0" w:color="auto"/>
                  <w:right w:val="single" w:sz="2" w:space="0" w:color="auto"/>
                </w:tcBorders>
                <w:hideMark/>
              </w:tcPr>
            </w:tcPrChange>
          </w:tcPr>
          <w:p w14:paraId="016661E4" w14:textId="77777777" w:rsidR="00C14F44" w:rsidRDefault="00C14F44">
            <w:r>
              <w:t>low f.rate</w:t>
            </w:r>
          </w:p>
        </w:tc>
        <w:tc>
          <w:tcPr>
            <w:tcW w:w="709" w:type="dxa"/>
            <w:tcBorders>
              <w:top w:val="single" w:sz="2" w:space="0" w:color="auto"/>
              <w:left w:val="single" w:sz="2" w:space="0" w:color="auto"/>
              <w:bottom w:val="single" w:sz="2" w:space="0" w:color="auto"/>
              <w:right w:val="single" w:sz="2" w:space="0" w:color="auto"/>
            </w:tcBorders>
            <w:hideMark/>
            <w:tcPrChange w:id="495" w:author="任 薪宇" w:date="2018-04-24T16:07:00Z">
              <w:tcPr>
                <w:tcW w:w="709" w:type="dxa"/>
                <w:tcBorders>
                  <w:top w:val="single" w:sz="2" w:space="0" w:color="auto"/>
                  <w:left w:val="single" w:sz="2" w:space="0" w:color="auto"/>
                  <w:bottom w:val="single" w:sz="2" w:space="0" w:color="auto"/>
                  <w:right w:val="single" w:sz="2" w:space="0" w:color="auto"/>
                </w:tcBorders>
                <w:hideMark/>
              </w:tcPr>
            </w:tcPrChange>
          </w:tcPr>
          <w:p w14:paraId="4FC60BF1" w14:textId="77777777" w:rsidR="00C14F44" w:rsidRDefault="00C14F44">
            <w:r>
              <w:t>night vid.</w:t>
            </w:r>
          </w:p>
        </w:tc>
        <w:tc>
          <w:tcPr>
            <w:tcW w:w="709" w:type="dxa"/>
            <w:tcBorders>
              <w:top w:val="single" w:sz="2" w:space="0" w:color="auto"/>
              <w:left w:val="single" w:sz="2" w:space="0" w:color="auto"/>
              <w:bottom w:val="single" w:sz="2" w:space="0" w:color="auto"/>
              <w:right w:val="single" w:sz="2" w:space="0" w:color="auto"/>
            </w:tcBorders>
            <w:hideMark/>
            <w:tcPrChange w:id="496" w:author="任 薪宇" w:date="2018-04-24T16:07:00Z">
              <w:tcPr>
                <w:tcW w:w="709" w:type="dxa"/>
                <w:tcBorders>
                  <w:top w:val="single" w:sz="2" w:space="0" w:color="auto"/>
                  <w:left w:val="single" w:sz="2" w:space="0" w:color="auto"/>
                  <w:bottom w:val="single" w:sz="2" w:space="0" w:color="auto"/>
                  <w:right w:val="single" w:sz="2" w:space="0" w:color="auto"/>
                </w:tcBorders>
                <w:hideMark/>
              </w:tcPr>
            </w:tcPrChange>
          </w:tcPr>
          <w:p w14:paraId="7BC50B84" w14:textId="77777777" w:rsidR="00C14F44" w:rsidRDefault="00C14F44">
            <w:r>
              <w:t>PTZ</w:t>
            </w:r>
          </w:p>
        </w:tc>
        <w:tc>
          <w:tcPr>
            <w:tcW w:w="709" w:type="dxa"/>
            <w:tcBorders>
              <w:top w:val="single" w:sz="2" w:space="0" w:color="auto"/>
              <w:left w:val="single" w:sz="2" w:space="0" w:color="auto"/>
              <w:bottom w:val="single" w:sz="2" w:space="0" w:color="auto"/>
              <w:right w:val="single" w:sz="2" w:space="0" w:color="auto"/>
            </w:tcBorders>
            <w:hideMark/>
            <w:tcPrChange w:id="497" w:author="任 薪宇" w:date="2018-04-24T16:07:00Z">
              <w:tcPr>
                <w:tcW w:w="709" w:type="dxa"/>
                <w:tcBorders>
                  <w:top w:val="single" w:sz="2" w:space="0" w:color="auto"/>
                  <w:left w:val="single" w:sz="2" w:space="0" w:color="auto"/>
                  <w:bottom w:val="single" w:sz="2" w:space="0" w:color="auto"/>
                  <w:right w:val="single" w:sz="2" w:space="0" w:color="auto"/>
                </w:tcBorders>
                <w:hideMark/>
              </w:tcPr>
            </w:tcPrChange>
          </w:tcPr>
          <w:p w14:paraId="5157D2FE" w14:textId="77777777" w:rsidR="00C14F44" w:rsidRDefault="00C14F44">
            <w:r>
              <w:t>turbul.</w:t>
            </w:r>
          </w:p>
        </w:tc>
        <w:tc>
          <w:tcPr>
            <w:tcW w:w="709" w:type="dxa"/>
            <w:tcBorders>
              <w:top w:val="single" w:sz="2" w:space="0" w:color="auto"/>
              <w:left w:val="single" w:sz="2" w:space="0" w:color="auto"/>
              <w:bottom w:val="single" w:sz="2" w:space="0" w:color="auto"/>
              <w:right w:val="single" w:sz="2" w:space="0" w:color="auto"/>
            </w:tcBorders>
            <w:hideMark/>
            <w:tcPrChange w:id="498" w:author="任 薪宇" w:date="2018-04-24T16:07:00Z">
              <w:tcPr>
                <w:tcW w:w="709" w:type="dxa"/>
                <w:tcBorders>
                  <w:top w:val="single" w:sz="2" w:space="0" w:color="auto"/>
                  <w:left w:val="single" w:sz="2" w:space="0" w:color="auto"/>
                  <w:bottom w:val="single" w:sz="2" w:space="0" w:color="auto"/>
                  <w:right w:val="single" w:sz="2" w:space="0" w:color="auto"/>
                </w:tcBorders>
                <w:hideMark/>
              </w:tcPr>
            </w:tcPrChange>
          </w:tcPr>
          <w:p w14:paraId="314646D9" w14:textId="77777777" w:rsidR="00C14F44" w:rsidRDefault="00C14F44">
            <w:r>
              <w:t>overall</w:t>
            </w:r>
          </w:p>
        </w:tc>
      </w:tr>
      <w:tr w:rsidR="00C14F44" w14:paraId="3A03B26C" w14:textId="77777777" w:rsidTr="00A64A3B">
        <w:trPr>
          <w:trHeight w:val="341"/>
          <w:jc w:val="center"/>
          <w:trPrChange w:id="499" w:author="任 薪宇" w:date="2018-04-24T16:07:00Z">
            <w:trPr>
              <w:trHeight w:val="341"/>
              <w:jc w:val="center"/>
            </w:trPr>
          </w:trPrChange>
        </w:trPr>
        <w:tc>
          <w:tcPr>
            <w:tcW w:w="1404" w:type="dxa"/>
            <w:tcBorders>
              <w:top w:val="single" w:sz="2" w:space="0" w:color="auto"/>
              <w:left w:val="single" w:sz="2" w:space="0" w:color="auto"/>
              <w:bottom w:val="single" w:sz="2" w:space="0" w:color="auto"/>
              <w:right w:val="single" w:sz="2" w:space="0" w:color="auto"/>
            </w:tcBorders>
            <w:vAlign w:val="bottom"/>
            <w:hideMark/>
            <w:tcPrChange w:id="500" w:author="任 薪宇" w:date="2018-04-24T16:07:00Z">
              <w:tcPr>
                <w:tcW w:w="1404" w:type="dxa"/>
                <w:tcBorders>
                  <w:top w:val="single" w:sz="2" w:space="0" w:color="auto"/>
                  <w:left w:val="single" w:sz="2" w:space="0" w:color="auto"/>
                  <w:bottom w:val="single" w:sz="2" w:space="0" w:color="auto"/>
                  <w:right w:val="single" w:sz="2" w:space="0" w:color="auto"/>
                </w:tcBorders>
                <w:vAlign w:val="bottom"/>
                <w:hideMark/>
              </w:tcPr>
            </w:tcPrChange>
          </w:tcPr>
          <w:p w14:paraId="7DD3494E" w14:textId="77777777" w:rsidR="00C14F44" w:rsidRDefault="00C14F44">
            <w:r>
              <w:t>DeepBS</w:t>
            </w:r>
          </w:p>
        </w:tc>
        <w:tc>
          <w:tcPr>
            <w:tcW w:w="709" w:type="dxa"/>
            <w:tcBorders>
              <w:top w:val="single" w:sz="2" w:space="0" w:color="auto"/>
              <w:left w:val="single" w:sz="2" w:space="0" w:color="auto"/>
              <w:bottom w:val="single" w:sz="2" w:space="0" w:color="auto"/>
              <w:right w:val="single" w:sz="2" w:space="0" w:color="auto"/>
            </w:tcBorders>
            <w:vAlign w:val="bottom"/>
            <w:hideMark/>
            <w:tcPrChange w:id="501"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2DB03AEF" w14:textId="77777777" w:rsidR="00C14F44" w:rsidRDefault="00C14F44">
            <w:pPr>
              <w:rPr>
                <w:sz w:val="16"/>
                <w:szCs w:val="16"/>
              </w:rPr>
            </w:pPr>
            <w:r>
              <w:rPr>
                <w:sz w:val="16"/>
                <w:szCs w:val="16"/>
              </w:rPr>
              <w:t>0.9580</w:t>
            </w:r>
          </w:p>
        </w:tc>
        <w:tc>
          <w:tcPr>
            <w:tcW w:w="709" w:type="dxa"/>
            <w:tcBorders>
              <w:top w:val="single" w:sz="2" w:space="0" w:color="auto"/>
              <w:left w:val="single" w:sz="2" w:space="0" w:color="auto"/>
              <w:bottom w:val="single" w:sz="2" w:space="0" w:color="auto"/>
              <w:right w:val="single" w:sz="2" w:space="0" w:color="auto"/>
            </w:tcBorders>
            <w:vAlign w:val="bottom"/>
            <w:hideMark/>
            <w:tcPrChange w:id="502"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5CD1B791" w14:textId="77777777" w:rsidR="00C14F44" w:rsidRDefault="00C14F44">
            <w:pPr>
              <w:rPr>
                <w:sz w:val="16"/>
                <w:szCs w:val="16"/>
              </w:rPr>
            </w:pPr>
            <w:r>
              <w:rPr>
                <w:sz w:val="16"/>
                <w:szCs w:val="16"/>
              </w:rPr>
              <w:t>0.8761</w:t>
            </w:r>
          </w:p>
        </w:tc>
        <w:tc>
          <w:tcPr>
            <w:tcW w:w="694" w:type="dxa"/>
            <w:tcBorders>
              <w:top w:val="single" w:sz="2" w:space="0" w:color="auto"/>
              <w:left w:val="single" w:sz="2" w:space="0" w:color="auto"/>
              <w:bottom w:val="single" w:sz="2" w:space="0" w:color="auto"/>
              <w:right w:val="single" w:sz="2" w:space="0" w:color="auto"/>
            </w:tcBorders>
            <w:vAlign w:val="bottom"/>
            <w:hideMark/>
            <w:tcPrChange w:id="503" w:author="任 薪宇" w:date="2018-04-24T16:07:00Z">
              <w:tcPr>
                <w:tcW w:w="694" w:type="dxa"/>
                <w:tcBorders>
                  <w:top w:val="single" w:sz="2" w:space="0" w:color="auto"/>
                  <w:left w:val="single" w:sz="2" w:space="0" w:color="auto"/>
                  <w:bottom w:val="single" w:sz="2" w:space="0" w:color="auto"/>
                  <w:right w:val="single" w:sz="2" w:space="0" w:color="auto"/>
                </w:tcBorders>
                <w:vAlign w:val="bottom"/>
                <w:hideMark/>
              </w:tcPr>
            </w:tcPrChange>
          </w:tcPr>
          <w:p w14:paraId="747C2039" w14:textId="77777777" w:rsidR="00C14F44" w:rsidRDefault="00C14F44">
            <w:pPr>
              <w:rPr>
                <w:b/>
                <w:sz w:val="16"/>
                <w:szCs w:val="16"/>
              </w:rPr>
            </w:pPr>
            <w:r>
              <w:rPr>
                <w:b/>
                <w:sz w:val="16"/>
                <w:szCs w:val="16"/>
              </w:rPr>
              <w:t>0.8990</w:t>
            </w:r>
          </w:p>
        </w:tc>
        <w:tc>
          <w:tcPr>
            <w:tcW w:w="708" w:type="dxa"/>
            <w:tcBorders>
              <w:top w:val="single" w:sz="2" w:space="0" w:color="auto"/>
              <w:left w:val="single" w:sz="2" w:space="0" w:color="auto"/>
              <w:bottom w:val="single" w:sz="2" w:space="0" w:color="auto"/>
              <w:right w:val="single" w:sz="2" w:space="0" w:color="auto"/>
            </w:tcBorders>
            <w:vAlign w:val="bottom"/>
            <w:hideMark/>
            <w:tcPrChange w:id="504" w:author="任 薪宇" w:date="2018-04-24T16:07:00Z">
              <w:tcPr>
                <w:tcW w:w="708" w:type="dxa"/>
                <w:tcBorders>
                  <w:top w:val="single" w:sz="2" w:space="0" w:color="auto"/>
                  <w:left w:val="single" w:sz="2" w:space="0" w:color="auto"/>
                  <w:bottom w:val="single" w:sz="2" w:space="0" w:color="auto"/>
                  <w:right w:val="single" w:sz="2" w:space="0" w:color="auto"/>
                </w:tcBorders>
                <w:vAlign w:val="bottom"/>
                <w:hideMark/>
              </w:tcPr>
            </w:tcPrChange>
          </w:tcPr>
          <w:p w14:paraId="58ED0FC9" w14:textId="77777777" w:rsidR="00C14F44" w:rsidRDefault="00C14F44">
            <w:pPr>
              <w:rPr>
                <w:sz w:val="16"/>
                <w:szCs w:val="16"/>
              </w:rPr>
            </w:pPr>
            <w:r>
              <w:rPr>
                <w:sz w:val="16"/>
                <w:szCs w:val="16"/>
              </w:rPr>
              <w:t>0.6097</w:t>
            </w:r>
          </w:p>
        </w:tc>
        <w:tc>
          <w:tcPr>
            <w:tcW w:w="709" w:type="dxa"/>
            <w:tcBorders>
              <w:top w:val="single" w:sz="2" w:space="0" w:color="auto"/>
              <w:left w:val="single" w:sz="2" w:space="0" w:color="auto"/>
              <w:bottom w:val="single" w:sz="2" w:space="0" w:color="auto"/>
              <w:right w:val="single" w:sz="2" w:space="0" w:color="auto"/>
            </w:tcBorders>
            <w:vAlign w:val="bottom"/>
            <w:hideMark/>
            <w:tcPrChange w:id="505"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19836D36" w14:textId="77777777" w:rsidR="00C14F44" w:rsidRDefault="00C14F44">
            <w:pPr>
              <w:rPr>
                <w:sz w:val="16"/>
                <w:szCs w:val="16"/>
              </w:rPr>
            </w:pPr>
            <w:r>
              <w:rPr>
                <w:sz w:val="16"/>
                <w:szCs w:val="16"/>
              </w:rPr>
              <w:t>0.9304</w:t>
            </w:r>
          </w:p>
        </w:tc>
        <w:tc>
          <w:tcPr>
            <w:tcW w:w="709" w:type="dxa"/>
            <w:tcBorders>
              <w:top w:val="single" w:sz="2" w:space="0" w:color="auto"/>
              <w:left w:val="single" w:sz="2" w:space="0" w:color="auto"/>
              <w:bottom w:val="single" w:sz="2" w:space="0" w:color="auto"/>
              <w:right w:val="single" w:sz="2" w:space="0" w:color="auto"/>
            </w:tcBorders>
            <w:vAlign w:val="bottom"/>
            <w:hideMark/>
            <w:tcPrChange w:id="506"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62016644" w14:textId="77777777" w:rsidR="00C14F44" w:rsidRDefault="00C14F44">
            <w:pPr>
              <w:rPr>
                <w:sz w:val="16"/>
                <w:szCs w:val="16"/>
              </w:rPr>
            </w:pPr>
            <w:r>
              <w:rPr>
                <w:sz w:val="16"/>
                <w:szCs w:val="16"/>
              </w:rPr>
              <w:t>0.7583</w:t>
            </w:r>
          </w:p>
        </w:tc>
        <w:tc>
          <w:tcPr>
            <w:tcW w:w="709" w:type="dxa"/>
            <w:tcBorders>
              <w:top w:val="single" w:sz="2" w:space="0" w:color="auto"/>
              <w:left w:val="single" w:sz="2" w:space="0" w:color="auto"/>
              <w:bottom w:val="single" w:sz="2" w:space="0" w:color="auto"/>
              <w:right w:val="single" w:sz="2" w:space="0" w:color="auto"/>
            </w:tcBorders>
            <w:vAlign w:val="bottom"/>
            <w:hideMark/>
            <w:tcPrChange w:id="507"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6ABD1AA3" w14:textId="77777777" w:rsidR="00C14F44" w:rsidRDefault="00C14F44">
            <w:pPr>
              <w:rPr>
                <w:sz w:val="16"/>
                <w:szCs w:val="16"/>
              </w:rPr>
            </w:pPr>
            <w:r>
              <w:rPr>
                <w:sz w:val="16"/>
                <w:szCs w:val="16"/>
              </w:rPr>
              <w:t>0.8647</w:t>
            </w:r>
          </w:p>
        </w:tc>
        <w:tc>
          <w:tcPr>
            <w:tcW w:w="709" w:type="dxa"/>
            <w:tcBorders>
              <w:top w:val="single" w:sz="2" w:space="0" w:color="auto"/>
              <w:left w:val="single" w:sz="2" w:space="0" w:color="auto"/>
              <w:bottom w:val="single" w:sz="2" w:space="0" w:color="auto"/>
              <w:right w:val="single" w:sz="2" w:space="0" w:color="auto"/>
            </w:tcBorders>
            <w:vAlign w:val="bottom"/>
            <w:hideMark/>
            <w:tcPrChange w:id="508"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73B3DA8B" w14:textId="77777777" w:rsidR="00C14F44" w:rsidRDefault="00C14F44">
            <w:pPr>
              <w:rPr>
                <w:sz w:val="16"/>
                <w:szCs w:val="16"/>
              </w:rPr>
            </w:pPr>
            <w:r>
              <w:rPr>
                <w:sz w:val="16"/>
                <w:szCs w:val="16"/>
              </w:rPr>
              <w:t>0.5900</w:t>
            </w:r>
          </w:p>
        </w:tc>
        <w:tc>
          <w:tcPr>
            <w:tcW w:w="709" w:type="dxa"/>
            <w:tcBorders>
              <w:top w:val="single" w:sz="2" w:space="0" w:color="auto"/>
              <w:left w:val="single" w:sz="2" w:space="0" w:color="auto"/>
              <w:bottom w:val="single" w:sz="2" w:space="0" w:color="auto"/>
              <w:right w:val="single" w:sz="2" w:space="0" w:color="auto"/>
            </w:tcBorders>
            <w:vAlign w:val="bottom"/>
            <w:hideMark/>
            <w:tcPrChange w:id="509"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55D405F3" w14:textId="77777777" w:rsidR="00C14F44" w:rsidRDefault="00C14F44">
            <w:pPr>
              <w:rPr>
                <w:sz w:val="16"/>
                <w:szCs w:val="16"/>
              </w:rPr>
            </w:pPr>
            <w:r>
              <w:rPr>
                <w:sz w:val="16"/>
                <w:szCs w:val="16"/>
              </w:rPr>
              <w:t>0.6359</w:t>
            </w:r>
          </w:p>
        </w:tc>
        <w:tc>
          <w:tcPr>
            <w:tcW w:w="709" w:type="dxa"/>
            <w:tcBorders>
              <w:top w:val="single" w:sz="2" w:space="0" w:color="auto"/>
              <w:left w:val="single" w:sz="2" w:space="0" w:color="auto"/>
              <w:bottom w:val="single" w:sz="2" w:space="0" w:color="auto"/>
              <w:right w:val="single" w:sz="2" w:space="0" w:color="auto"/>
            </w:tcBorders>
            <w:vAlign w:val="bottom"/>
            <w:hideMark/>
            <w:tcPrChange w:id="510"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41F51411" w14:textId="77777777" w:rsidR="00C14F44" w:rsidRDefault="00C14F44">
            <w:pPr>
              <w:rPr>
                <w:sz w:val="16"/>
                <w:szCs w:val="16"/>
              </w:rPr>
            </w:pPr>
            <w:r>
              <w:rPr>
                <w:sz w:val="16"/>
                <w:szCs w:val="16"/>
              </w:rPr>
              <w:t>0.3306</w:t>
            </w:r>
          </w:p>
        </w:tc>
        <w:tc>
          <w:tcPr>
            <w:tcW w:w="709" w:type="dxa"/>
            <w:tcBorders>
              <w:top w:val="single" w:sz="2" w:space="0" w:color="auto"/>
              <w:left w:val="single" w:sz="2" w:space="0" w:color="auto"/>
              <w:bottom w:val="single" w:sz="2" w:space="0" w:color="auto"/>
              <w:right w:val="single" w:sz="2" w:space="0" w:color="auto"/>
            </w:tcBorders>
            <w:vAlign w:val="bottom"/>
            <w:hideMark/>
            <w:tcPrChange w:id="511"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720FB361" w14:textId="77777777" w:rsidR="00C14F44" w:rsidRDefault="00C14F44">
            <w:pPr>
              <w:rPr>
                <w:b/>
                <w:sz w:val="16"/>
                <w:szCs w:val="16"/>
              </w:rPr>
            </w:pPr>
            <w:r>
              <w:rPr>
                <w:b/>
                <w:sz w:val="16"/>
                <w:szCs w:val="16"/>
              </w:rPr>
              <w:t>0.8993</w:t>
            </w:r>
          </w:p>
        </w:tc>
        <w:tc>
          <w:tcPr>
            <w:tcW w:w="709" w:type="dxa"/>
            <w:tcBorders>
              <w:top w:val="single" w:sz="2" w:space="0" w:color="auto"/>
              <w:left w:val="single" w:sz="2" w:space="0" w:color="auto"/>
              <w:bottom w:val="single" w:sz="2" w:space="0" w:color="auto"/>
              <w:right w:val="single" w:sz="2" w:space="0" w:color="auto"/>
            </w:tcBorders>
            <w:vAlign w:val="bottom"/>
            <w:hideMark/>
            <w:tcPrChange w:id="512"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5F617CF5" w14:textId="77777777" w:rsidR="00C14F44" w:rsidRDefault="00C14F44">
            <w:pPr>
              <w:rPr>
                <w:sz w:val="16"/>
                <w:szCs w:val="16"/>
              </w:rPr>
            </w:pPr>
            <w:r>
              <w:rPr>
                <w:sz w:val="16"/>
                <w:szCs w:val="16"/>
              </w:rPr>
              <w:t>0.7458</w:t>
            </w:r>
          </w:p>
        </w:tc>
      </w:tr>
      <w:tr w:rsidR="00C14F44" w14:paraId="155F98CA" w14:textId="77777777" w:rsidTr="00A64A3B">
        <w:trPr>
          <w:trHeight w:val="341"/>
          <w:jc w:val="center"/>
          <w:trPrChange w:id="513" w:author="任 薪宇" w:date="2018-04-24T16:07:00Z">
            <w:trPr>
              <w:trHeight w:val="341"/>
              <w:jc w:val="center"/>
            </w:trPr>
          </w:trPrChange>
        </w:trPr>
        <w:tc>
          <w:tcPr>
            <w:tcW w:w="1404" w:type="dxa"/>
            <w:tcBorders>
              <w:top w:val="single" w:sz="2" w:space="0" w:color="auto"/>
              <w:left w:val="single" w:sz="2" w:space="0" w:color="auto"/>
              <w:bottom w:val="single" w:sz="2" w:space="0" w:color="auto"/>
              <w:right w:val="single" w:sz="2" w:space="0" w:color="auto"/>
            </w:tcBorders>
            <w:vAlign w:val="bottom"/>
            <w:hideMark/>
            <w:tcPrChange w:id="514" w:author="任 薪宇" w:date="2018-04-24T16:07:00Z">
              <w:tcPr>
                <w:tcW w:w="1404" w:type="dxa"/>
                <w:tcBorders>
                  <w:top w:val="single" w:sz="2" w:space="0" w:color="auto"/>
                  <w:left w:val="single" w:sz="2" w:space="0" w:color="auto"/>
                  <w:bottom w:val="single" w:sz="2" w:space="0" w:color="auto"/>
                  <w:right w:val="single" w:sz="2" w:space="0" w:color="auto"/>
                </w:tcBorders>
                <w:vAlign w:val="bottom"/>
                <w:hideMark/>
              </w:tcPr>
            </w:tcPrChange>
          </w:tcPr>
          <w:p w14:paraId="3AE0B6E5" w14:textId="77777777" w:rsidR="00C14F44" w:rsidRDefault="00C14F44">
            <w:r>
              <w:t>IUTIS-5</w:t>
            </w:r>
          </w:p>
        </w:tc>
        <w:tc>
          <w:tcPr>
            <w:tcW w:w="709" w:type="dxa"/>
            <w:tcBorders>
              <w:top w:val="single" w:sz="2" w:space="0" w:color="auto"/>
              <w:left w:val="single" w:sz="2" w:space="0" w:color="auto"/>
              <w:bottom w:val="single" w:sz="2" w:space="0" w:color="auto"/>
              <w:right w:val="single" w:sz="2" w:space="0" w:color="auto"/>
            </w:tcBorders>
            <w:vAlign w:val="bottom"/>
            <w:hideMark/>
            <w:tcPrChange w:id="515"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59D54AFA" w14:textId="77777777" w:rsidR="00C14F44" w:rsidRDefault="00C14F44">
            <w:pPr>
              <w:rPr>
                <w:sz w:val="16"/>
                <w:szCs w:val="16"/>
              </w:rPr>
            </w:pPr>
            <w:r>
              <w:rPr>
                <w:sz w:val="16"/>
                <w:szCs w:val="16"/>
              </w:rPr>
              <w:t>0.9567</w:t>
            </w:r>
          </w:p>
        </w:tc>
        <w:tc>
          <w:tcPr>
            <w:tcW w:w="709" w:type="dxa"/>
            <w:tcBorders>
              <w:top w:val="single" w:sz="2" w:space="0" w:color="auto"/>
              <w:left w:val="single" w:sz="2" w:space="0" w:color="auto"/>
              <w:bottom w:val="single" w:sz="2" w:space="0" w:color="auto"/>
              <w:right w:val="single" w:sz="2" w:space="0" w:color="auto"/>
            </w:tcBorders>
            <w:vAlign w:val="bottom"/>
            <w:hideMark/>
            <w:tcPrChange w:id="516"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66AA4637" w14:textId="77777777" w:rsidR="00C14F44" w:rsidRDefault="00C14F44">
            <w:pPr>
              <w:rPr>
                <w:sz w:val="16"/>
                <w:szCs w:val="16"/>
              </w:rPr>
            </w:pPr>
            <w:r>
              <w:rPr>
                <w:sz w:val="16"/>
                <w:szCs w:val="16"/>
              </w:rPr>
              <w:t>0.8902</w:t>
            </w:r>
          </w:p>
        </w:tc>
        <w:tc>
          <w:tcPr>
            <w:tcW w:w="694" w:type="dxa"/>
            <w:tcBorders>
              <w:top w:val="single" w:sz="2" w:space="0" w:color="auto"/>
              <w:left w:val="single" w:sz="2" w:space="0" w:color="auto"/>
              <w:bottom w:val="single" w:sz="2" w:space="0" w:color="auto"/>
              <w:right w:val="single" w:sz="2" w:space="0" w:color="auto"/>
            </w:tcBorders>
            <w:vAlign w:val="bottom"/>
            <w:hideMark/>
            <w:tcPrChange w:id="517" w:author="任 薪宇" w:date="2018-04-24T16:07:00Z">
              <w:tcPr>
                <w:tcW w:w="694" w:type="dxa"/>
                <w:tcBorders>
                  <w:top w:val="single" w:sz="2" w:space="0" w:color="auto"/>
                  <w:left w:val="single" w:sz="2" w:space="0" w:color="auto"/>
                  <w:bottom w:val="single" w:sz="2" w:space="0" w:color="auto"/>
                  <w:right w:val="single" w:sz="2" w:space="0" w:color="auto"/>
                </w:tcBorders>
                <w:vAlign w:val="bottom"/>
                <w:hideMark/>
              </w:tcPr>
            </w:tcPrChange>
          </w:tcPr>
          <w:p w14:paraId="2D548D50" w14:textId="77777777" w:rsidR="00C14F44" w:rsidRDefault="00C14F44">
            <w:pPr>
              <w:rPr>
                <w:sz w:val="16"/>
                <w:szCs w:val="16"/>
              </w:rPr>
            </w:pPr>
            <w:r>
              <w:rPr>
                <w:sz w:val="16"/>
                <w:szCs w:val="16"/>
              </w:rPr>
              <w:t>0.8332</w:t>
            </w:r>
          </w:p>
        </w:tc>
        <w:tc>
          <w:tcPr>
            <w:tcW w:w="708" w:type="dxa"/>
            <w:tcBorders>
              <w:top w:val="single" w:sz="2" w:space="0" w:color="auto"/>
              <w:left w:val="single" w:sz="2" w:space="0" w:color="auto"/>
              <w:bottom w:val="single" w:sz="2" w:space="0" w:color="auto"/>
              <w:right w:val="single" w:sz="2" w:space="0" w:color="auto"/>
            </w:tcBorders>
            <w:vAlign w:val="bottom"/>
            <w:hideMark/>
            <w:tcPrChange w:id="518" w:author="任 薪宇" w:date="2018-04-24T16:07:00Z">
              <w:tcPr>
                <w:tcW w:w="708" w:type="dxa"/>
                <w:tcBorders>
                  <w:top w:val="single" w:sz="2" w:space="0" w:color="auto"/>
                  <w:left w:val="single" w:sz="2" w:space="0" w:color="auto"/>
                  <w:bottom w:val="single" w:sz="2" w:space="0" w:color="auto"/>
                  <w:right w:val="single" w:sz="2" w:space="0" w:color="auto"/>
                </w:tcBorders>
                <w:vAlign w:val="bottom"/>
                <w:hideMark/>
              </w:tcPr>
            </w:tcPrChange>
          </w:tcPr>
          <w:p w14:paraId="1FBE0E08" w14:textId="77777777" w:rsidR="00C14F44" w:rsidRDefault="00C14F44">
            <w:pPr>
              <w:rPr>
                <w:sz w:val="16"/>
                <w:szCs w:val="16"/>
              </w:rPr>
            </w:pPr>
            <w:r>
              <w:rPr>
                <w:sz w:val="16"/>
                <w:szCs w:val="16"/>
              </w:rPr>
              <w:t>0.7296</w:t>
            </w:r>
          </w:p>
        </w:tc>
        <w:tc>
          <w:tcPr>
            <w:tcW w:w="709" w:type="dxa"/>
            <w:tcBorders>
              <w:top w:val="single" w:sz="2" w:space="0" w:color="auto"/>
              <w:left w:val="single" w:sz="2" w:space="0" w:color="auto"/>
              <w:bottom w:val="single" w:sz="2" w:space="0" w:color="auto"/>
              <w:right w:val="single" w:sz="2" w:space="0" w:color="auto"/>
            </w:tcBorders>
            <w:vAlign w:val="bottom"/>
            <w:hideMark/>
            <w:tcPrChange w:id="519"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592D05D2" w14:textId="77777777" w:rsidR="00C14F44" w:rsidRDefault="00C14F44">
            <w:pPr>
              <w:rPr>
                <w:sz w:val="16"/>
                <w:szCs w:val="16"/>
              </w:rPr>
            </w:pPr>
            <w:r>
              <w:rPr>
                <w:sz w:val="16"/>
                <w:szCs w:val="16"/>
              </w:rPr>
              <w:t>0.9084</w:t>
            </w:r>
          </w:p>
        </w:tc>
        <w:tc>
          <w:tcPr>
            <w:tcW w:w="709" w:type="dxa"/>
            <w:tcBorders>
              <w:top w:val="single" w:sz="2" w:space="0" w:color="auto"/>
              <w:left w:val="single" w:sz="2" w:space="0" w:color="auto"/>
              <w:bottom w:val="single" w:sz="2" w:space="0" w:color="auto"/>
              <w:right w:val="single" w:sz="2" w:space="0" w:color="auto"/>
            </w:tcBorders>
            <w:vAlign w:val="bottom"/>
            <w:hideMark/>
            <w:tcPrChange w:id="520"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2F453CFB" w14:textId="77777777" w:rsidR="00C14F44" w:rsidRDefault="00C14F44">
            <w:pPr>
              <w:rPr>
                <w:sz w:val="16"/>
                <w:szCs w:val="16"/>
              </w:rPr>
            </w:pPr>
            <w:r>
              <w:rPr>
                <w:sz w:val="16"/>
                <w:szCs w:val="16"/>
              </w:rPr>
              <w:t>0.8303</w:t>
            </w:r>
          </w:p>
        </w:tc>
        <w:tc>
          <w:tcPr>
            <w:tcW w:w="709" w:type="dxa"/>
            <w:tcBorders>
              <w:top w:val="single" w:sz="2" w:space="0" w:color="auto"/>
              <w:left w:val="single" w:sz="2" w:space="0" w:color="auto"/>
              <w:bottom w:val="single" w:sz="2" w:space="0" w:color="auto"/>
              <w:right w:val="single" w:sz="2" w:space="0" w:color="auto"/>
            </w:tcBorders>
            <w:vAlign w:val="bottom"/>
            <w:hideMark/>
            <w:tcPrChange w:id="521"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0E412E0C" w14:textId="77777777" w:rsidR="00C14F44" w:rsidRDefault="00C14F44">
            <w:pPr>
              <w:rPr>
                <w:sz w:val="16"/>
                <w:szCs w:val="16"/>
              </w:rPr>
            </w:pPr>
            <w:r>
              <w:rPr>
                <w:sz w:val="16"/>
                <w:szCs w:val="16"/>
              </w:rPr>
              <w:t>0.8289</w:t>
            </w:r>
          </w:p>
        </w:tc>
        <w:tc>
          <w:tcPr>
            <w:tcW w:w="709" w:type="dxa"/>
            <w:tcBorders>
              <w:top w:val="single" w:sz="2" w:space="0" w:color="auto"/>
              <w:left w:val="single" w:sz="2" w:space="0" w:color="auto"/>
              <w:bottom w:val="single" w:sz="2" w:space="0" w:color="auto"/>
              <w:right w:val="single" w:sz="2" w:space="0" w:color="auto"/>
            </w:tcBorders>
            <w:vAlign w:val="bottom"/>
            <w:hideMark/>
            <w:tcPrChange w:id="522"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7590330F" w14:textId="77777777" w:rsidR="00C14F44" w:rsidRDefault="00C14F44">
            <w:pPr>
              <w:rPr>
                <w:b/>
                <w:sz w:val="16"/>
                <w:szCs w:val="16"/>
              </w:rPr>
            </w:pPr>
            <w:r>
              <w:rPr>
                <w:b/>
                <w:sz w:val="16"/>
                <w:szCs w:val="16"/>
              </w:rPr>
              <w:t>0.7911</w:t>
            </w:r>
          </w:p>
        </w:tc>
        <w:tc>
          <w:tcPr>
            <w:tcW w:w="709" w:type="dxa"/>
            <w:tcBorders>
              <w:top w:val="single" w:sz="2" w:space="0" w:color="auto"/>
              <w:left w:val="single" w:sz="2" w:space="0" w:color="auto"/>
              <w:bottom w:val="single" w:sz="2" w:space="0" w:color="auto"/>
              <w:right w:val="single" w:sz="2" w:space="0" w:color="auto"/>
            </w:tcBorders>
            <w:vAlign w:val="bottom"/>
            <w:hideMark/>
            <w:tcPrChange w:id="523"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3803C933" w14:textId="77777777" w:rsidR="00C14F44" w:rsidRDefault="00C14F44">
            <w:pPr>
              <w:rPr>
                <w:sz w:val="16"/>
                <w:szCs w:val="16"/>
              </w:rPr>
            </w:pPr>
            <w:r>
              <w:rPr>
                <w:sz w:val="16"/>
                <w:szCs w:val="16"/>
              </w:rPr>
              <w:t>0.5132</w:t>
            </w:r>
          </w:p>
        </w:tc>
        <w:tc>
          <w:tcPr>
            <w:tcW w:w="709" w:type="dxa"/>
            <w:tcBorders>
              <w:top w:val="single" w:sz="2" w:space="0" w:color="auto"/>
              <w:left w:val="single" w:sz="2" w:space="0" w:color="auto"/>
              <w:bottom w:val="single" w:sz="2" w:space="0" w:color="auto"/>
              <w:right w:val="single" w:sz="2" w:space="0" w:color="auto"/>
            </w:tcBorders>
            <w:vAlign w:val="bottom"/>
            <w:hideMark/>
            <w:tcPrChange w:id="524"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044A8206" w14:textId="77777777" w:rsidR="00C14F44" w:rsidRDefault="00C14F44">
            <w:pPr>
              <w:rPr>
                <w:sz w:val="16"/>
                <w:szCs w:val="16"/>
              </w:rPr>
            </w:pPr>
            <w:r>
              <w:rPr>
                <w:sz w:val="16"/>
                <w:szCs w:val="16"/>
              </w:rPr>
              <w:t>0.4703</w:t>
            </w:r>
          </w:p>
        </w:tc>
        <w:tc>
          <w:tcPr>
            <w:tcW w:w="709" w:type="dxa"/>
            <w:tcBorders>
              <w:top w:val="single" w:sz="2" w:space="0" w:color="auto"/>
              <w:left w:val="single" w:sz="2" w:space="0" w:color="auto"/>
              <w:bottom w:val="single" w:sz="2" w:space="0" w:color="auto"/>
              <w:right w:val="single" w:sz="2" w:space="0" w:color="auto"/>
            </w:tcBorders>
            <w:vAlign w:val="bottom"/>
            <w:hideMark/>
            <w:tcPrChange w:id="525"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396AC126" w14:textId="77777777" w:rsidR="00C14F44" w:rsidRDefault="00C14F44">
            <w:pPr>
              <w:rPr>
                <w:sz w:val="16"/>
                <w:szCs w:val="16"/>
              </w:rPr>
            </w:pPr>
            <w:r>
              <w:rPr>
                <w:sz w:val="16"/>
                <w:szCs w:val="16"/>
              </w:rPr>
              <w:t>0.8507</w:t>
            </w:r>
          </w:p>
        </w:tc>
        <w:tc>
          <w:tcPr>
            <w:tcW w:w="709" w:type="dxa"/>
            <w:tcBorders>
              <w:top w:val="single" w:sz="2" w:space="0" w:color="auto"/>
              <w:left w:val="single" w:sz="2" w:space="0" w:color="auto"/>
              <w:bottom w:val="single" w:sz="2" w:space="0" w:color="auto"/>
              <w:right w:val="single" w:sz="2" w:space="0" w:color="auto"/>
            </w:tcBorders>
            <w:vAlign w:val="bottom"/>
            <w:hideMark/>
            <w:tcPrChange w:id="526"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4F80A5A5" w14:textId="77777777" w:rsidR="00C14F44" w:rsidRDefault="00C14F44">
            <w:pPr>
              <w:rPr>
                <w:sz w:val="16"/>
                <w:szCs w:val="16"/>
              </w:rPr>
            </w:pPr>
            <w:r>
              <w:rPr>
                <w:sz w:val="16"/>
                <w:szCs w:val="16"/>
              </w:rPr>
              <w:t>0.7717</w:t>
            </w:r>
          </w:p>
        </w:tc>
      </w:tr>
      <w:tr w:rsidR="00C14F44" w14:paraId="2D10CE26" w14:textId="77777777" w:rsidTr="00A64A3B">
        <w:trPr>
          <w:trHeight w:val="341"/>
          <w:jc w:val="center"/>
          <w:trPrChange w:id="527" w:author="任 薪宇" w:date="2018-04-24T16:07:00Z">
            <w:trPr>
              <w:trHeight w:val="341"/>
              <w:jc w:val="center"/>
            </w:trPr>
          </w:trPrChange>
        </w:trPr>
        <w:tc>
          <w:tcPr>
            <w:tcW w:w="1404" w:type="dxa"/>
            <w:tcBorders>
              <w:top w:val="single" w:sz="2" w:space="0" w:color="auto"/>
              <w:left w:val="single" w:sz="2" w:space="0" w:color="auto"/>
              <w:bottom w:val="single" w:sz="2" w:space="0" w:color="auto"/>
              <w:right w:val="single" w:sz="2" w:space="0" w:color="auto"/>
            </w:tcBorders>
            <w:vAlign w:val="bottom"/>
            <w:hideMark/>
            <w:tcPrChange w:id="528" w:author="任 薪宇" w:date="2018-04-24T16:07:00Z">
              <w:tcPr>
                <w:tcW w:w="1404" w:type="dxa"/>
                <w:tcBorders>
                  <w:top w:val="single" w:sz="2" w:space="0" w:color="auto"/>
                  <w:left w:val="single" w:sz="2" w:space="0" w:color="auto"/>
                  <w:bottom w:val="single" w:sz="2" w:space="0" w:color="auto"/>
                  <w:right w:val="single" w:sz="2" w:space="0" w:color="auto"/>
                </w:tcBorders>
                <w:vAlign w:val="bottom"/>
                <w:hideMark/>
              </w:tcPr>
            </w:tcPrChange>
          </w:tcPr>
          <w:p w14:paraId="0F753BCD" w14:textId="77777777" w:rsidR="00C14F44" w:rsidRDefault="00C14F44">
            <w:pPr>
              <w:rPr>
                <w:lang w:eastAsia="zh-CN"/>
              </w:rPr>
            </w:pPr>
            <w:r>
              <w:rPr>
                <w:lang w:eastAsia="zh-CN"/>
              </w:rPr>
              <w:t>FTSG</w:t>
            </w:r>
          </w:p>
        </w:tc>
        <w:tc>
          <w:tcPr>
            <w:tcW w:w="709" w:type="dxa"/>
            <w:tcBorders>
              <w:top w:val="single" w:sz="2" w:space="0" w:color="auto"/>
              <w:left w:val="single" w:sz="2" w:space="0" w:color="auto"/>
              <w:bottom w:val="single" w:sz="2" w:space="0" w:color="auto"/>
              <w:right w:val="single" w:sz="2" w:space="0" w:color="auto"/>
            </w:tcBorders>
            <w:vAlign w:val="bottom"/>
            <w:hideMark/>
            <w:tcPrChange w:id="529"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1F83E6B7" w14:textId="77777777" w:rsidR="00C14F44" w:rsidRDefault="00C14F44">
            <w:pPr>
              <w:rPr>
                <w:sz w:val="16"/>
                <w:szCs w:val="16"/>
              </w:rPr>
            </w:pPr>
            <w:r>
              <w:rPr>
                <w:sz w:val="16"/>
                <w:szCs w:val="16"/>
              </w:rPr>
              <w:t>0.9330</w:t>
            </w:r>
          </w:p>
        </w:tc>
        <w:tc>
          <w:tcPr>
            <w:tcW w:w="709" w:type="dxa"/>
            <w:tcBorders>
              <w:top w:val="single" w:sz="2" w:space="0" w:color="auto"/>
              <w:left w:val="single" w:sz="2" w:space="0" w:color="auto"/>
              <w:bottom w:val="single" w:sz="2" w:space="0" w:color="auto"/>
              <w:right w:val="single" w:sz="2" w:space="0" w:color="auto"/>
            </w:tcBorders>
            <w:vAlign w:val="bottom"/>
            <w:hideMark/>
            <w:tcPrChange w:id="530"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2236B9A6" w14:textId="77777777" w:rsidR="00C14F44" w:rsidRDefault="00C14F44">
            <w:pPr>
              <w:rPr>
                <w:sz w:val="16"/>
                <w:szCs w:val="16"/>
              </w:rPr>
            </w:pPr>
            <w:r>
              <w:rPr>
                <w:sz w:val="16"/>
                <w:szCs w:val="16"/>
              </w:rPr>
              <w:t>0.8792</w:t>
            </w:r>
          </w:p>
        </w:tc>
        <w:tc>
          <w:tcPr>
            <w:tcW w:w="694" w:type="dxa"/>
            <w:tcBorders>
              <w:top w:val="single" w:sz="2" w:space="0" w:color="auto"/>
              <w:left w:val="single" w:sz="2" w:space="0" w:color="auto"/>
              <w:bottom w:val="single" w:sz="2" w:space="0" w:color="auto"/>
              <w:right w:val="single" w:sz="2" w:space="0" w:color="auto"/>
            </w:tcBorders>
            <w:vAlign w:val="bottom"/>
            <w:hideMark/>
            <w:tcPrChange w:id="531" w:author="任 薪宇" w:date="2018-04-24T16:07:00Z">
              <w:tcPr>
                <w:tcW w:w="694" w:type="dxa"/>
                <w:tcBorders>
                  <w:top w:val="single" w:sz="2" w:space="0" w:color="auto"/>
                  <w:left w:val="single" w:sz="2" w:space="0" w:color="auto"/>
                  <w:bottom w:val="single" w:sz="2" w:space="0" w:color="auto"/>
                  <w:right w:val="single" w:sz="2" w:space="0" w:color="auto"/>
                </w:tcBorders>
                <w:vAlign w:val="bottom"/>
                <w:hideMark/>
              </w:tcPr>
            </w:tcPrChange>
          </w:tcPr>
          <w:p w14:paraId="287CCD81" w14:textId="77777777" w:rsidR="00C14F44" w:rsidRDefault="00C14F44">
            <w:pPr>
              <w:rPr>
                <w:sz w:val="16"/>
                <w:szCs w:val="16"/>
              </w:rPr>
            </w:pPr>
            <w:r>
              <w:rPr>
                <w:sz w:val="16"/>
                <w:szCs w:val="16"/>
              </w:rPr>
              <w:t>0.7513</w:t>
            </w:r>
          </w:p>
        </w:tc>
        <w:tc>
          <w:tcPr>
            <w:tcW w:w="708" w:type="dxa"/>
            <w:tcBorders>
              <w:top w:val="single" w:sz="2" w:space="0" w:color="auto"/>
              <w:left w:val="single" w:sz="2" w:space="0" w:color="auto"/>
              <w:bottom w:val="single" w:sz="2" w:space="0" w:color="auto"/>
              <w:right w:val="single" w:sz="2" w:space="0" w:color="auto"/>
            </w:tcBorders>
            <w:vAlign w:val="bottom"/>
            <w:hideMark/>
            <w:tcPrChange w:id="532" w:author="任 薪宇" w:date="2018-04-24T16:07:00Z">
              <w:tcPr>
                <w:tcW w:w="708" w:type="dxa"/>
                <w:tcBorders>
                  <w:top w:val="single" w:sz="2" w:space="0" w:color="auto"/>
                  <w:left w:val="single" w:sz="2" w:space="0" w:color="auto"/>
                  <w:bottom w:val="single" w:sz="2" w:space="0" w:color="auto"/>
                  <w:right w:val="single" w:sz="2" w:space="0" w:color="auto"/>
                </w:tcBorders>
                <w:vAlign w:val="bottom"/>
                <w:hideMark/>
              </w:tcPr>
            </w:tcPrChange>
          </w:tcPr>
          <w:p w14:paraId="56E48A2E" w14:textId="77777777" w:rsidR="00C14F44" w:rsidRDefault="00C14F44">
            <w:pPr>
              <w:rPr>
                <w:sz w:val="16"/>
                <w:szCs w:val="16"/>
              </w:rPr>
            </w:pPr>
            <w:r>
              <w:rPr>
                <w:sz w:val="16"/>
                <w:szCs w:val="16"/>
              </w:rPr>
              <w:t>0.7891</w:t>
            </w:r>
          </w:p>
        </w:tc>
        <w:tc>
          <w:tcPr>
            <w:tcW w:w="709" w:type="dxa"/>
            <w:tcBorders>
              <w:top w:val="single" w:sz="2" w:space="0" w:color="auto"/>
              <w:left w:val="single" w:sz="2" w:space="0" w:color="auto"/>
              <w:bottom w:val="single" w:sz="2" w:space="0" w:color="auto"/>
              <w:right w:val="single" w:sz="2" w:space="0" w:color="auto"/>
            </w:tcBorders>
            <w:vAlign w:val="bottom"/>
            <w:hideMark/>
            <w:tcPrChange w:id="533"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1895E905" w14:textId="77777777" w:rsidR="00C14F44" w:rsidRDefault="00C14F44">
            <w:pPr>
              <w:rPr>
                <w:sz w:val="16"/>
                <w:szCs w:val="16"/>
              </w:rPr>
            </w:pPr>
            <w:r>
              <w:rPr>
                <w:sz w:val="16"/>
                <w:szCs w:val="16"/>
              </w:rPr>
              <w:t>0.8832</w:t>
            </w:r>
          </w:p>
        </w:tc>
        <w:tc>
          <w:tcPr>
            <w:tcW w:w="709" w:type="dxa"/>
            <w:tcBorders>
              <w:top w:val="single" w:sz="2" w:space="0" w:color="auto"/>
              <w:left w:val="single" w:sz="2" w:space="0" w:color="auto"/>
              <w:bottom w:val="single" w:sz="2" w:space="0" w:color="auto"/>
              <w:right w:val="single" w:sz="2" w:space="0" w:color="auto"/>
            </w:tcBorders>
            <w:vAlign w:val="bottom"/>
            <w:hideMark/>
            <w:tcPrChange w:id="534"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4A192448" w14:textId="77777777" w:rsidR="00C14F44" w:rsidRDefault="00C14F44">
            <w:pPr>
              <w:rPr>
                <w:sz w:val="16"/>
                <w:szCs w:val="16"/>
              </w:rPr>
            </w:pPr>
            <w:r>
              <w:rPr>
                <w:sz w:val="16"/>
                <w:szCs w:val="16"/>
              </w:rPr>
              <w:t>0.7768</w:t>
            </w:r>
          </w:p>
        </w:tc>
        <w:tc>
          <w:tcPr>
            <w:tcW w:w="709" w:type="dxa"/>
            <w:tcBorders>
              <w:top w:val="single" w:sz="2" w:space="0" w:color="auto"/>
              <w:left w:val="single" w:sz="2" w:space="0" w:color="auto"/>
              <w:bottom w:val="single" w:sz="2" w:space="0" w:color="auto"/>
              <w:right w:val="single" w:sz="2" w:space="0" w:color="auto"/>
            </w:tcBorders>
            <w:vAlign w:val="bottom"/>
            <w:hideMark/>
            <w:tcPrChange w:id="535"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4191B23A" w14:textId="77777777" w:rsidR="00C14F44" w:rsidRDefault="00C14F44">
            <w:pPr>
              <w:rPr>
                <w:sz w:val="16"/>
                <w:szCs w:val="16"/>
              </w:rPr>
            </w:pPr>
            <w:r>
              <w:rPr>
                <w:sz w:val="16"/>
                <w:szCs w:val="16"/>
              </w:rPr>
              <w:t>0.8228</w:t>
            </w:r>
          </w:p>
        </w:tc>
        <w:tc>
          <w:tcPr>
            <w:tcW w:w="709" w:type="dxa"/>
            <w:tcBorders>
              <w:top w:val="single" w:sz="2" w:space="0" w:color="auto"/>
              <w:left w:val="single" w:sz="2" w:space="0" w:color="auto"/>
              <w:bottom w:val="single" w:sz="2" w:space="0" w:color="auto"/>
              <w:right w:val="single" w:sz="2" w:space="0" w:color="auto"/>
            </w:tcBorders>
            <w:vAlign w:val="bottom"/>
            <w:hideMark/>
            <w:tcPrChange w:id="536"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0D6F2D45" w14:textId="77777777" w:rsidR="00C14F44" w:rsidRDefault="00C14F44">
            <w:pPr>
              <w:rPr>
                <w:sz w:val="16"/>
                <w:szCs w:val="16"/>
              </w:rPr>
            </w:pPr>
            <w:r>
              <w:rPr>
                <w:sz w:val="16"/>
                <w:szCs w:val="16"/>
              </w:rPr>
              <w:t>0.6259</w:t>
            </w:r>
          </w:p>
        </w:tc>
        <w:tc>
          <w:tcPr>
            <w:tcW w:w="709" w:type="dxa"/>
            <w:tcBorders>
              <w:top w:val="single" w:sz="2" w:space="0" w:color="auto"/>
              <w:left w:val="single" w:sz="2" w:space="0" w:color="auto"/>
              <w:bottom w:val="single" w:sz="2" w:space="0" w:color="auto"/>
              <w:right w:val="single" w:sz="2" w:space="0" w:color="auto"/>
            </w:tcBorders>
            <w:vAlign w:val="bottom"/>
            <w:hideMark/>
            <w:tcPrChange w:id="537"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7D286D81" w14:textId="77777777" w:rsidR="00C14F44" w:rsidRDefault="00C14F44">
            <w:pPr>
              <w:rPr>
                <w:sz w:val="16"/>
                <w:szCs w:val="16"/>
              </w:rPr>
            </w:pPr>
            <w:r>
              <w:rPr>
                <w:sz w:val="16"/>
                <w:szCs w:val="16"/>
              </w:rPr>
              <w:t>0.5130</w:t>
            </w:r>
          </w:p>
        </w:tc>
        <w:tc>
          <w:tcPr>
            <w:tcW w:w="709" w:type="dxa"/>
            <w:tcBorders>
              <w:top w:val="single" w:sz="2" w:space="0" w:color="auto"/>
              <w:left w:val="single" w:sz="2" w:space="0" w:color="auto"/>
              <w:bottom w:val="single" w:sz="2" w:space="0" w:color="auto"/>
              <w:right w:val="single" w:sz="2" w:space="0" w:color="auto"/>
            </w:tcBorders>
            <w:vAlign w:val="bottom"/>
            <w:hideMark/>
            <w:tcPrChange w:id="538"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12FDEBF8" w14:textId="77777777" w:rsidR="00C14F44" w:rsidRDefault="00C14F44">
            <w:pPr>
              <w:rPr>
                <w:sz w:val="16"/>
                <w:szCs w:val="16"/>
              </w:rPr>
            </w:pPr>
            <w:r>
              <w:rPr>
                <w:sz w:val="16"/>
                <w:szCs w:val="16"/>
              </w:rPr>
              <w:t>0.3241</w:t>
            </w:r>
          </w:p>
        </w:tc>
        <w:tc>
          <w:tcPr>
            <w:tcW w:w="709" w:type="dxa"/>
            <w:tcBorders>
              <w:top w:val="single" w:sz="2" w:space="0" w:color="auto"/>
              <w:left w:val="single" w:sz="2" w:space="0" w:color="auto"/>
              <w:bottom w:val="single" w:sz="2" w:space="0" w:color="auto"/>
              <w:right w:val="single" w:sz="2" w:space="0" w:color="auto"/>
            </w:tcBorders>
            <w:vAlign w:val="bottom"/>
            <w:hideMark/>
            <w:tcPrChange w:id="539"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3252578B" w14:textId="77777777" w:rsidR="00C14F44" w:rsidRDefault="00C14F44">
            <w:pPr>
              <w:rPr>
                <w:sz w:val="16"/>
                <w:szCs w:val="16"/>
              </w:rPr>
            </w:pPr>
            <w:r>
              <w:rPr>
                <w:sz w:val="16"/>
                <w:szCs w:val="16"/>
              </w:rPr>
              <w:t>0.7127</w:t>
            </w:r>
          </w:p>
        </w:tc>
        <w:tc>
          <w:tcPr>
            <w:tcW w:w="709" w:type="dxa"/>
            <w:tcBorders>
              <w:top w:val="single" w:sz="2" w:space="0" w:color="auto"/>
              <w:left w:val="single" w:sz="2" w:space="0" w:color="auto"/>
              <w:bottom w:val="single" w:sz="2" w:space="0" w:color="auto"/>
              <w:right w:val="single" w:sz="2" w:space="0" w:color="auto"/>
            </w:tcBorders>
            <w:vAlign w:val="bottom"/>
            <w:hideMark/>
            <w:tcPrChange w:id="540"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1BF55028" w14:textId="77777777" w:rsidR="00C14F44" w:rsidRDefault="00C14F44">
            <w:pPr>
              <w:rPr>
                <w:sz w:val="16"/>
                <w:szCs w:val="16"/>
              </w:rPr>
            </w:pPr>
            <w:r>
              <w:rPr>
                <w:sz w:val="16"/>
                <w:szCs w:val="16"/>
              </w:rPr>
              <w:t>0.7283</w:t>
            </w:r>
          </w:p>
        </w:tc>
      </w:tr>
      <w:tr w:rsidR="00C14F44" w14:paraId="0D084614" w14:textId="77777777" w:rsidTr="00A64A3B">
        <w:trPr>
          <w:trHeight w:val="341"/>
          <w:jc w:val="center"/>
          <w:trPrChange w:id="541" w:author="任 薪宇" w:date="2018-04-24T16:07:00Z">
            <w:trPr>
              <w:trHeight w:val="341"/>
              <w:jc w:val="center"/>
            </w:trPr>
          </w:trPrChange>
        </w:trPr>
        <w:tc>
          <w:tcPr>
            <w:tcW w:w="1404" w:type="dxa"/>
            <w:tcBorders>
              <w:top w:val="single" w:sz="2" w:space="0" w:color="auto"/>
              <w:left w:val="single" w:sz="2" w:space="0" w:color="auto"/>
              <w:bottom w:val="single" w:sz="2" w:space="0" w:color="auto"/>
              <w:right w:val="single" w:sz="2" w:space="0" w:color="auto"/>
            </w:tcBorders>
            <w:vAlign w:val="bottom"/>
            <w:hideMark/>
            <w:tcPrChange w:id="542" w:author="任 薪宇" w:date="2018-04-24T16:07:00Z">
              <w:tcPr>
                <w:tcW w:w="1404" w:type="dxa"/>
                <w:tcBorders>
                  <w:top w:val="single" w:sz="2" w:space="0" w:color="auto"/>
                  <w:left w:val="single" w:sz="2" w:space="0" w:color="auto"/>
                  <w:bottom w:val="single" w:sz="2" w:space="0" w:color="auto"/>
                  <w:right w:val="single" w:sz="2" w:space="0" w:color="auto"/>
                </w:tcBorders>
                <w:vAlign w:val="bottom"/>
                <w:hideMark/>
              </w:tcPr>
            </w:tcPrChange>
          </w:tcPr>
          <w:p w14:paraId="78C14372" w14:textId="77777777" w:rsidR="00C14F44" w:rsidRDefault="00C14F44">
            <w:pPr>
              <w:rPr>
                <w:lang w:eastAsia="zh-CN"/>
              </w:rPr>
            </w:pPr>
            <w:r>
              <w:rPr>
                <w:lang w:eastAsia="zh-CN"/>
              </w:rPr>
              <w:t>AAPSA</w:t>
            </w:r>
          </w:p>
        </w:tc>
        <w:tc>
          <w:tcPr>
            <w:tcW w:w="709" w:type="dxa"/>
            <w:tcBorders>
              <w:top w:val="single" w:sz="2" w:space="0" w:color="auto"/>
              <w:left w:val="single" w:sz="2" w:space="0" w:color="auto"/>
              <w:bottom w:val="single" w:sz="2" w:space="0" w:color="auto"/>
              <w:right w:val="single" w:sz="2" w:space="0" w:color="auto"/>
            </w:tcBorders>
            <w:vAlign w:val="bottom"/>
            <w:hideMark/>
            <w:tcPrChange w:id="543"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29455CBC" w14:textId="77777777" w:rsidR="00C14F44" w:rsidRDefault="00C14F44">
            <w:pPr>
              <w:rPr>
                <w:sz w:val="16"/>
                <w:szCs w:val="16"/>
              </w:rPr>
            </w:pPr>
            <w:r>
              <w:rPr>
                <w:sz w:val="16"/>
                <w:szCs w:val="16"/>
              </w:rPr>
              <w:t>0.9183</w:t>
            </w:r>
          </w:p>
        </w:tc>
        <w:tc>
          <w:tcPr>
            <w:tcW w:w="709" w:type="dxa"/>
            <w:tcBorders>
              <w:top w:val="single" w:sz="2" w:space="0" w:color="auto"/>
              <w:left w:val="single" w:sz="2" w:space="0" w:color="auto"/>
              <w:bottom w:val="single" w:sz="2" w:space="0" w:color="auto"/>
              <w:right w:val="single" w:sz="2" w:space="0" w:color="auto"/>
            </w:tcBorders>
            <w:vAlign w:val="bottom"/>
            <w:hideMark/>
            <w:tcPrChange w:id="544"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6503568F" w14:textId="77777777" w:rsidR="00C14F44" w:rsidRDefault="00C14F44">
            <w:pPr>
              <w:rPr>
                <w:sz w:val="16"/>
                <w:szCs w:val="16"/>
              </w:rPr>
            </w:pPr>
            <w:r>
              <w:rPr>
                <w:sz w:val="16"/>
                <w:szCs w:val="16"/>
              </w:rPr>
              <w:t>0.6706</w:t>
            </w:r>
          </w:p>
        </w:tc>
        <w:tc>
          <w:tcPr>
            <w:tcW w:w="694" w:type="dxa"/>
            <w:tcBorders>
              <w:top w:val="single" w:sz="2" w:space="0" w:color="auto"/>
              <w:left w:val="single" w:sz="2" w:space="0" w:color="auto"/>
              <w:bottom w:val="single" w:sz="2" w:space="0" w:color="auto"/>
              <w:right w:val="single" w:sz="2" w:space="0" w:color="auto"/>
            </w:tcBorders>
            <w:vAlign w:val="bottom"/>
            <w:hideMark/>
            <w:tcPrChange w:id="545" w:author="任 薪宇" w:date="2018-04-24T16:07:00Z">
              <w:tcPr>
                <w:tcW w:w="694" w:type="dxa"/>
                <w:tcBorders>
                  <w:top w:val="single" w:sz="2" w:space="0" w:color="auto"/>
                  <w:left w:val="single" w:sz="2" w:space="0" w:color="auto"/>
                  <w:bottom w:val="single" w:sz="2" w:space="0" w:color="auto"/>
                  <w:right w:val="single" w:sz="2" w:space="0" w:color="auto"/>
                </w:tcBorders>
                <w:vAlign w:val="bottom"/>
                <w:hideMark/>
              </w:tcPr>
            </w:tcPrChange>
          </w:tcPr>
          <w:p w14:paraId="4C1CA9FA" w14:textId="77777777" w:rsidR="00C14F44" w:rsidRDefault="00C14F44">
            <w:pPr>
              <w:rPr>
                <w:sz w:val="16"/>
                <w:szCs w:val="16"/>
              </w:rPr>
            </w:pPr>
            <w:r>
              <w:rPr>
                <w:sz w:val="16"/>
                <w:szCs w:val="16"/>
              </w:rPr>
              <w:t>0.7207</w:t>
            </w:r>
          </w:p>
        </w:tc>
        <w:tc>
          <w:tcPr>
            <w:tcW w:w="708" w:type="dxa"/>
            <w:tcBorders>
              <w:top w:val="single" w:sz="2" w:space="0" w:color="auto"/>
              <w:left w:val="single" w:sz="2" w:space="0" w:color="auto"/>
              <w:bottom w:val="single" w:sz="2" w:space="0" w:color="auto"/>
              <w:right w:val="single" w:sz="2" w:space="0" w:color="auto"/>
            </w:tcBorders>
            <w:vAlign w:val="bottom"/>
            <w:hideMark/>
            <w:tcPrChange w:id="546" w:author="任 薪宇" w:date="2018-04-24T16:07:00Z">
              <w:tcPr>
                <w:tcW w:w="708" w:type="dxa"/>
                <w:tcBorders>
                  <w:top w:val="single" w:sz="2" w:space="0" w:color="auto"/>
                  <w:left w:val="single" w:sz="2" w:space="0" w:color="auto"/>
                  <w:bottom w:val="single" w:sz="2" w:space="0" w:color="auto"/>
                  <w:right w:val="single" w:sz="2" w:space="0" w:color="auto"/>
                </w:tcBorders>
                <w:vAlign w:val="bottom"/>
                <w:hideMark/>
              </w:tcPr>
            </w:tcPrChange>
          </w:tcPr>
          <w:p w14:paraId="02B1C998" w14:textId="77777777" w:rsidR="00C14F44" w:rsidRDefault="00C14F44">
            <w:pPr>
              <w:rPr>
                <w:sz w:val="16"/>
                <w:szCs w:val="16"/>
              </w:rPr>
            </w:pPr>
            <w:r>
              <w:rPr>
                <w:sz w:val="16"/>
                <w:szCs w:val="16"/>
              </w:rPr>
              <w:t>0.5098</w:t>
            </w:r>
          </w:p>
        </w:tc>
        <w:tc>
          <w:tcPr>
            <w:tcW w:w="709" w:type="dxa"/>
            <w:tcBorders>
              <w:top w:val="single" w:sz="2" w:space="0" w:color="auto"/>
              <w:left w:val="single" w:sz="2" w:space="0" w:color="auto"/>
              <w:bottom w:val="single" w:sz="2" w:space="0" w:color="auto"/>
              <w:right w:val="single" w:sz="2" w:space="0" w:color="auto"/>
            </w:tcBorders>
            <w:vAlign w:val="bottom"/>
            <w:hideMark/>
            <w:tcPrChange w:id="547"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798F83AA" w14:textId="77777777" w:rsidR="00C14F44" w:rsidRDefault="00C14F44">
            <w:pPr>
              <w:rPr>
                <w:sz w:val="16"/>
                <w:szCs w:val="16"/>
              </w:rPr>
            </w:pPr>
            <w:r>
              <w:rPr>
                <w:sz w:val="16"/>
                <w:szCs w:val="16"/>
              </w:rPr>
              <w:t>0.7953</w:t>
            </w:r>
          </w:p>
        </w:tc>
        <w:tc>
          <w:tcPr>
            <w:tcW w:w="709" w:type="dxa"/>
            <w:tcBorders>
              <w:top w:val="single" w:sz="2" w:space="0" w:color="auto"/>
              <w:left w:val="single" w:sz="2" w:space="0" w:color="auto"/>
              <w:bottom w:val="single" w:sz="2" w:space="0" w:color="auto"/>
              <w:right w:val="single" w:sz="2" w:space="0" w:color="auto"/>
            </w:tcBorders>
            <w:vAlign w:val="bottom"/>
            <w:hideMark/>
            <w:tcPrChange w:id="548"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11BAFA7D" w14:textId="77777777" w:rsidR="00C14F44" w:rsidRDefault="00C14F44">
            <w:pPr>
              <w:rPr>
                <w:sz w:val="16"/>
                <w:szCs w:val="16"/>
              </w:rPr>
            </w:pPr>
            <w:r>
              <w:rPr>
                <w:sz w:val="16"/>
                <w:szCs w:val="16"/>
              </w:rPr>
              <w:t>0.7030</w:t>
            </w:r>
          </w:p>
        </w:tc>
        <w:tc>
          <w:tcPr>
            <w:tcW w:w="709" w:type="dxa"/>
            <w:tcBorders>
              <w:top w:val="single" w:sz="2" w:space="0" w:color="auto"/>
              <w:left w:val="single" w:sz="2" w:space="0" w:color="auto"/>
              <w:bottom w:val="single" w:sz="2" w:space="0" w:color="auto"/>
              <w:right w:val="single" w:sz="2" w:space="0" w:color="auto"/>
            </w:tcBorders>
            <w:vAlign w:val="bottom"/>
            <w:hideMark/>
            <w:tcPrChange w:id="549"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4D283CD7" w14:textId="77777777" w:rsidR="00C14F44" w:rsidRDefault="00C14F44">
            <w:pPr>
              <w:rPr>
                <w:sz w:val="16"/>
                <w:szCs w:val="16"/>
              </w:rPr>
            </w:pPr>
            <w:r>
              <w:rPr>
                <w:sz w:val="16"/>
                <w:szCs w:val="16"/>
              </w:rPr>
              <w:t>0.7742</w:t>
            </w:r>
          </w:p>
        </w:tc>
        <w:tc>
          <w:tcPr>
            <w:tcW w:w="709" w:type="dxa"/>
            <w:tcBorders>
              <w:top w:val="single" w:sz="2" w:space="0" w:color="auto"/>
              <w:left w:val="single" w:sz="2" w:space="0" w:color="auto"/>
              <w:bottom w:val="single" w:sz="2" w:space="0" w:color="auto"/>
              <w:right w:val="single" w:sz="2" w:space="0" w:color="auto"/>
            </w:tcBorders>
            <w:vAlign w:val="bottom"/>
            <w:hideMark/>
            <w:tcPrChange w:id="550"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1BB2DD1F" w14:textId="77777777" w:rsidR="00C14F44" w:rsidRDefault="00C14F44">
            <w:pPr>
              <w:rPr>
                <w:sz w:val="16"/>
                <w:szCs w:val="16"/>
              </w:rPr>
            </w:pPr>
            <w:r>
              <w:rPr>
                <w:sz w:val="16"/>
                <w:szCs w:val="16"/>
              </w:rPr>
              <w:t>0.4942</w:t>
            </w:r>
          </w:p>
        </w:tc>
        <w:tc>
          <w:tcPr>
            <w:tcW w:w="709" w:type="dxa"/>
            <w:tcBorders>
              <w:top w:val="single" w:sz="2" w:space="0" w:color="auto"/>
              <w:left w:val="single" w:sz="2" w:space="0" w:color="auto"/>
              <w:bottom w:val="single" w:sz="2" w:space="0" w:color="auto"/>
              <w:right w:val="single" w:sz="2" w:space="0" w:color="auto"/>
            </w:tcBorders>
            <w:vAlign w:val="bottom"/>
            <w:hideMark/>
            <w:tcPrChange w:id="551"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37D9C002" w14:textId="77777777" w:rsidR="00C14F44" w:rsidRDefault="00C14F44">
            <w:pPr>
              <w:rPr>
                <w:sz w:val="16"/>
                <w:szCs w:val="16"/>
              </w:rPr>
            </w:pPr>
            <w:r>
              <w:rPr>
                <w:sz w:val="16"/>
                <w:szCs w:val="16"/>
              </w:rPr>
              <w:t>0.4161</w:t>
            </w:r>
          </w:p>
        </w:tc>
        <w:tc>
          <w:tcPr>
            <w:tcW w:w="709" w:type="dxa"/>
            <w:tcBorders>
              <w:top w:val="single" w:sz="2" w:space="0" w:color="auto"/>
              <w:left w:val="single" w:sz="2" w:space="0" w:color="auto"/>
              <w:bottom w:val="single" w:sz="2" w:space="0" w:color="auto"/>
              <w:right w:val="single" w:sz="2" w:space="0" w:color="auto"/>
            </w:tcBorders>
            <w:vAlign w:val="bottom"/>
            <w:hideMark/>
            <w:tcPrChange w:id="552"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37A7ED16" w14:textId="77777777" w:rsidR="00C14F44" w:rsidRDefault="00C14F44">
            <w:pPr>
              <w:rPr>
                <w:sz w:val="16"/>
                <w:szCs w:val="16"/>
              </w:rPr>
            </w:pPr>
            <w:r>
              <w:rPr>
                <w:sz w:val="16"/>
                <w:szCs w:val="16"/>
              </w:rPr>
              <w:t>0.3302</w:t>
            </w:r>
          </w:p>
        </w:tc>
        <w:tc>
          <w:tcPr>
            <w:tcW w:w="709" w:type="dxa"/>
            <w:tcBorders>
              <w:top w:val="single" w:sz="2" w:space="0" w:color="auto"/>
              <w:left w:val="single" w:sz="2" w:space="0" w:color="auto"/>
              <w:bottom w:val="single" w:sz="2" w:space="0" w:color="auto"/>
              <w:right w:val="single" w:sz="2" w:space="0" w:color="auto"/>
            </w:tcBorders>
            <w:vAlign w:val="bottom"/>
            <w:hideMark/>
            <w:tcPrChange w:id="553"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403F2F19" w14:textId="77777777" w:rsidR="00C14F44" w:rsidRDefault="00C14F44">
            <w:pPr>
              <w:rPr>
                <w:sz w:val="16"/>
                <w:szCs w:val="16"/>
              </w:rPr>
            </w:pPr>
            <w:r>
              <w:rPr>
                <w:sz w:val="16"/>
                <w:szCs w:val="16"/>
              </w:rPr>
              <w:t>0.4643</w:t>
            </w:r>
          </w:p>
        </w:tc>
        <w:tc>
          <w:tcPr>
            <w:tcW w:w="709" w:type="dxa"/>
            <w:tcBorders>
              <w:top w:val="single" w:sz="2" w:space="0" w:color="auto"/>
              <w:left w:val="single" w:sz="2" w:space="0" w:color="auto"/>
              <w:bottom w:val="single" w:sz="2" w:space="0" w:color="auto"/>
              <w:right w:val="single" w:sz="2" w:space="0" w:color="auto"/>
            </w:tcBorders>
            <w:vAlign w:val="bottom"/>
            <w:hideMark/>
            <w:tcPrChange w:id="554"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52FE9E35" w14:textId="77777777" w:rsidR="00C14F44" w:rsidRDefault="00C14F44">
            <w:pPr>
              <w:rPr>
                <w:sz w:val="16"/>
                <w:szCs w:val="16"/>
              </w:rPr>
            </w:pPr>
            <w:r>
              <w:rPr>
                <w:sz w:val="16"/>
                <w:szCs w:val="16"/>
              </w:rPr>
              <w:t>0.6179</w:t>
            </w:r>
          </w:p>
        </w:tc>
      </w:tr>
      <w:tr w:rsidR="00C14F44" w14:paraId="5D7B8BEC" w14:textId="77777777" w:rsidTr="00A64A3B">
        <w:trPr>
          <w:trHeight w:val="341"/>
          <w:jc w:val="center"/>
          <w:trPrChange w:id="555" w:author="任 薪宇" w:date="2018-04-24T16:07:00Z">
            <w:trPr>
              <w:trHeight w:val="341"/>
              <w:jc w:val="center"/>
            </w:trPr>
          </w:trPrChange>
        </w:trPr>
        <w:tc>
          <w:tcPr>
            <w:tcW w:w="1404" w:type="dxa"/>
            <w:tcBorders>
              <w:top w:val="single" w:sz="2" w:space="0" w:color="auto"/>
              <w:left w:val="single" w:sz="2" w:space="0" w:color="auto"/>
              <w:bottom w:val="single" w:sz="2" w:space="0" w:color="auto"/>
              <w:right w:val="single" w:sz="2" w:space="0" w:color="auto"/>
            </w:tcBorders>
            <w:vAlign w:val="bottom"/>
            <w:hideMark/>
            <w:tcPrChange w:id="556" w:author="任 薪宇" w:date="2018-04-24T16:07:00Z">
              <w:tcPr>
                <w:tcW w:w="1404" w:type="dxa"/>
                <w:tcBorders>
                  <w:top w:val="single" w:sz="2" w:space="0" w:color="auto"/>
                  <w:left w:val="single" w:sz="2" w:space="0" w:color="auto"/>
                  <w:bottom w:val="single" w:sz="2" w:space="0" w:color="auto"/>
                  <w:right w:val="single" w:sz="2" w:space="0" w:color="auto"/>
                </w:tcBorders>
                <w:vAlign w:val="bottom"/>
                <w:hideMark/>
              </w:tcPr>
            </w:tcPrChange>
          </w:tcPr>
          <w:p w14:paraId="1175132F" w14:textId="77777777" w:rsidR="00C14F44" w:rsidRDefault="00C14F44">
            <w:pPr>
              <w:rPr>
                <w:lang w:eastAsia="zh-CN"/>
              </w:rPr>
            </w:pPr>
            <w:r>
              <w:rPr>
                <w:lang w:eastAsia="zh-CN"/>
              </w:rPr>
              <w:t>CwisarDH</w:t>
            </w:r>
          </w:p>
        </w:tc>
        <w:tc>
          <w:tcPr>
            <w:tcW w:w="709" w:type="dxa"/>
            <w:tcBorders>
              <w:top w:val="single" w:sz="2" w:space="0" w:color="auto"/>
              <w:left w:val="single" w:sz="2" w:space="0" w:color="auto"/>
              <w:bottom w:val="single" w:sz="2" w:space="0" w:color="auto"/>
              <w:right w:val="single" w:sz="2" w:space="0" w:color="auto"/>
            </w:tcBorders>
            <w:vAlign w:val="bottom"/>
            <w:hideMark/>
            <w:tcPrChange w:id="557"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536DA21A" w14:textId="77777777" w:rsidR="00C14F44" w:rsidRDefault="00C14F44">
            <w:pPr>
              <w:rPr>
                <w:sz w:val="16"/>
                <w:szCs w:val="16"/>
              </w:rPr>
            </w:pPr>
            <w:r>
              <w:rPr>
                <w:sz w:val="16"/>
                <w:szCs w:val="16"/>
              </w:rPr>
              <w:t>0.9145</w:t>
            </w:r>
          </w:p>
        </w:tc>
        <w:tc>
          <w:tcPr>
            <w:tcW w:w="709" w:type="dxa"/>
            <w:tcBorders>
              <w:top w:val="single" w:sz="2" w:space="0" w:color="auto"/>
              <w:left w:val="single" w:sz="2" w:space="0" w:color="auto"/>
              <w:bottom w:val="single" w:sz="2" w:space="0" w:color="auto"/>
              <w:right w:val="single" w:sz="2" w:space="0" w:color="auto"/>
            </w:tcBorders>
            <w:vAlign w:val="bottom"/>
            <w:hideMark/>
            <w:tcPrChange w:id="558"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2FF0A9D8" w14:textId="77777777" w:rsidR="00C14F44" w:rsidRDefault="00C14F44">
            <w:pPr>
              <w:rPr>
                <w:sz w:val="16"/>
                <w:szCs w:val="16"/>
              </w:rPr>
            </w:pPr>
            <w:r>
              <w:rPr>
                <w:sz w:val="16"/>
                <w:szCs w:val="16"/>
              </w:rPr>
              <w:t>0.8274</w:t>
            </w:r>
          </w:p>
        </w:tc>
        <w:tc>
          <w:tcPr>
            <w:tcW w:w="694" w:type="dxa"/>
            <w:tcBorders>
              <w:top w:val="single" w:sz="2" w:space="0" w:color="auto"/>
              <w:left w:val="single" w:sz="2" w:space="0" w:color="auto"/>
              <w:bottom w:val="single" w:sz="2" w:space="0" w:color="auto"/>
              <w:right w:val="single" w:sz="2" w:space="0" w:color="auto"/>
            </w:tcBorders>
            <w:vAlign w:val="bottom"/>
            <w:hideMark/>
            <w:tcPrChange w:id="559" w:author="任 薪宇" w:date="2018-04-24T16:07:00Z">
              <w:tcPr>
                <w:tcW w:w="694" w:type="dxa"/>
                <w:tcBorders>
                  <w:top w:val="single" w:sz="2" w:space="0" w:color="auto"/>
                  <w:left w:val="single" w:sz="2" w:space="0" w:color="auto"/>
                  <w:bottom w:val="single" w:sz="2" w:space="0" w:color="auto"/>
                  <w:right w:val="single" w:sz="2" w:space="0" w:color="auto"/>
                </w:tcBorders>
                <w:vAlign w:val="bottom"/>
                <w:hideMark/>
              </w:tcPr>
            </w:tcPrChange>
          </w:tcPr>
          <w:p w14:paraId="3EB09A9C" w14:textId="77777777" w:rsidR="00C14F44" w:rsidRDefault="00C14F44">
            <w:pPr>
              <w:rPr>
                <w:sz w:val="16"/>
                <w:szCs w:val="16"/>
              </w:rPr>
            </w:pPr>
            <w:r>
              <w:rPr>
                <w:sz w:val="16"/>
                <w:szCs w:val="16"/>
              </w:rPr>
              <w:t>0.7886</w:t>
            </w:r>
          </w:p>
        </w:tc>
        <w:tc>
          <w:tcPr>
            <w:tcW w:w="708" w:type="dxa"/>
            <w:tcBorders>
              <w:top w:val="single" w:sz="2" w:space="0" w:color="auto"/>
              <w:left w:val="single" w:sz="2" w:space="0" w:color="auto"/>
              <w:bottom w:val="single" w:sz="2" w:space="0" w:color="auto"/>
              <w:right w:val="single" w:sz="2" w:space="0" w:color="auto"/>
            </w:tcBorders>
            <w:vAlign w:val="bottom"/>
            <w:hideMark/>
            <w:tcPrChange w:id="560" w:author="任 薪宇" w:date="2018-04-24T16:07:00Z">
              <w:tcPr>
                <w:tcW w:w="708" w:type="dxa"/>
                <w:tcBorders>
                  <w:top w:val="single" w:sz="2" w:space="0" w:color="auto"/>
                  <w:left w:val="single" w:sz="2" w:space="0" w:color="auto"/>
                  <w:bottom w:val="single" w:sz="2" w:space="0" w:color="auto"/>
                  <w:right w:val="single" w:sz="2" w:space="0" w:color="auto"/>
                </w:tcBorders>
                <w:vAlign w:val="bottom"/>
                <w:hideMark/>
              </w:tcPr>
            </w:tcPrChange>
          </w:tcPr>
          <w:p w14:paraId="18283608" w14:textId="77777777" w:rsidR="00C14F44" w:rsidRDefault="00C14F44">
            <w:pPr>
              <w:rPr>
                <w:sz w:val="16"/>
                <w:szCs w:val="16"/>
              </w:rPr>
            </w:pPr>
            <w:r>
              <w:rPr>
                <w:sz w:val="16"/>
                <w:szCs w:val="16"/>
              </w:rPr>
              <w:t>0.5753</w:t>
            </w:r>
          </w:p>
        </w:tc>
        <w:tc>
          <w:tcPr>
            <w:tcW w:w="709" w:type="dxa"/>
            <w:tcBorders>
              <w:top w:val="single" w:sz="2" w:space="0" w:color="auto"/>
              <w:left w:val="single" w:sz="2" w:space="0" w:color="auto"/>
              <w:bottom w:val="single" w:sz="2" w:space="0" w:color="auto"/>
              <w:right w:val="single" w:sz="2" w:space="0" w:color="auto"/>
            </w:tcBorders>
            <w:vAlign w:val="bottom"/>
            <w:hideMark/>
            <w:tcPrChange w:id="561"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59AD7ED6" w14:textId="77777777" w:rsidR="00C14F44" w:rsidRDefault="00C14F44">
            <w:pPr>
              <w:rPr>
                <w:sz w:val="16"/>
                <w:szCs w:val="16"/>
              </w:rPr>
            </w:pPr>
            <w:r>
              <w:rPr>
                <w:sz w:val="16"/>
                <w:szCs w:val="16"/>
              </w:rPr>
              <w:t>0.8581</w:t>
            </w:r>
          </w:p>
        </w:tc>
        <w:tc>
          <w:tcPr>
            <w:tcW w:w="709" w:type="dxa"/>
            <w:tcBorders>
              <w:top w:val="single" w:sz="2" w:space="0" w:color="auto"/>
              <w:left w:val="single" w:sz="2" w:space="0" w:color="auto"/>
              <w:bottom w:val="single" w:sz="2" w:space="0" w:color="auto"/>
              <w:right w:val="single" w:sz="2" w:space="0" w:color="auto"/>
            </w:tcBorders>
            <w:vAlign w:val="bottom"/>
            <w:hideMark/>
            <w:tcPrChange w:id="562"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6FE7BED7" w14:textId="77777777" w:rsidR="00C14F44" w:rsidRDefault="00C14F44">
            <w:pPr>
              <w:rPr>
                <w:sz w:val="16"/>
                <w:szCs w:val="16"/>
              </w:rPr>
            </w:pPr>
            <w:r>
              <w:rPr>
                <w:sz w:val="16"/>
                <w:szCs w:val="16"/>
              </w:rPr>
              <w:t>0.7866</w:t>
            </w:r>
          </w:p>
        </w:tc>
        <w:tc>
          <w:tcPr>
            <w:tcW w:w="709" w:type="dxa"/>
            <w:tcBorders>
              <w:top w:val="single" w:sz="2" w:space="0" w:color="auto"/>
              <w:left w:val="single" w:sz="2" w:space="0" w:color="auto"/>
              <w:bottom w:val="single" w:sz="2" w:space="0" w:color="auto"/>
              <w:right w:val="single" w:sz="2" w:space="0" w:color="auto"/>
            </w:tcBorders>
            <w:vAlign w:val="bottom"/>
            <w:hideMark/>
            <w:tcPrChange w:id="563"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28913BE9" w14:textId="77777777" w:rsidR="00C14F44" w:rsidRDefault="00C14F44">
            <w:pPr>
              <w:rPr>
                <w:sz w:val="16"/>
                <w:szCs w:val="16"/>
              </w:rPr>
            </w:pPr>
            <w:r>
              <w:rPr>
                <w:sz w:val="16"/>
                <w:szCs w:val="16"/>
              </w:rPr>
              <w:t>0.6837</w:t>
            </w:r>
          </w:p>
        </w:tc>
        <w:tc>
          <w:tcPr>
            <w:tcW w:w="709" w:type="dxa"/>
            <w:tcBorders>
              <w:top w:val="single" w:sz="2" w:space="0" w:color="auto"/>
              <w:left w:val="single" w:sz="2" w:space="0" w:color="auto"/>
              <w:bottom w:val="single" w:sz="2" w:space="0" w:color="auto"/>
              <w:right w:val="single" w:sz="2" w:space="0" w:color="auto"/>
            </w:tcBorders>
            <w:vAlign w:val="bottom"/>
            <w:hideMark/>
            <w:tcPrChange w:id="564"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66B43295" w14:textId="77777777" w:rsidR="00C14F44" w:rsidRDefault="00C14F44">
            <w:pPr>
              <w:rPr>
                <w:sz w:val="16"/>
                <w:szCs w:val="16"/>
              </w:rPr>
            </w:pPr>
            <w:r>
              <w:rPr>
                <w:sz w:val="16"/>
                <w:szCs w:val="16"/>
              </w:rPr>
              <w:t>0.6406</w:t>
            </w:r>
          </w:p>
        </w:tc>
        <w:tc>
          <w:tcPr>
            <w:tcW w:w="709" w:type="dxa"/>
            <w:tcBorders>
              <w:top w:val="single" w:sz="2" w:space="0" w:color="auto"/>
              <w:left w:val="single" w:sz="2" w:space="0" w:color="auto"/>
              <w:bottom w:val="single" w:sz="2" w:space="0" w:color="auto"/>
              <w:right w:val="single" w:sz="2" w:space="0" w:color="auto"/>
            </w:tcBorders>
            <w:vAlign w:val="bottom"/>
            <w:hideMark/>
            <w:tcPrChange w:id="565"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2A056F46" w14:textId="77777777" w:rsidR="00C14F44" w:rsidRDefault="00C14F44">
            <w:pPr>
              <w:rPr>
                <w:sz w:val="16"/>
                <w:szCs w:val="16"/>
              </w:rPr>
            </w:pPr>
            <w:r>
              <w:rPr>
                <w:sz w:val="16"/>
                <w:szCs w:val="16"/>
              </w:rPr>
              <w:t>0.3735</w:t>
            </w:r>
          </w:p>
        </w:tc>
        <w:tc>
          <w:tcPr>
            <w:tcW w:w="709" w:type="dxa"/>
            <w:tcBorders>
              <w:top w:val="single" w:sz="2" w:space="0" w:color="auto"/>
              <w:left w:val="single" w:sz="2" w:space="0" w:color="auto"/>
              <w:bottom w:val="single" w:sz="2" w:space="0" w:color="auto"/>
              <w:right w:val="single" w:sz="2" w:space="0" w:color="auto"/>
            </w:tcBorders>
            <w:vAlign w:val="bottom"/>
            <w:hideMark/>
            <w:tcPrChange w:id="566"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2D8A8E8C" w14:textId="77777777" w:rsidR="00C14F44" w:rsidRDefault="00C14F44">
            <w:pPr>
              <w:rPr>
                <w:sz w:val="16"/>
                <w:szCs w:val="16"/>
              </w:rPr>
            </w:pPr>
            <w:r>
              <w:rPr>
                <w:sz w:val="16"/>
                <w:szCs w:val="16"/>
              </w:rPr>
              <w:t>0.3218</w:t>
            </w:r>
          </w:p>
        </w:tc>
        <w:tc>
          <w:tcPr>
            <w:tcW w:w="709" w:type="dxa"/>
            <w:tcBorders>
              <w:top w:val="single" w:sz="2" w:space="0" w:color="auto"/>
              <w:left w:val="single" w:sz="2" w:space="0" w:color="auto"/>
              <w:bottom w:val="single" w:sz="2" w:space="0" w:color="auto"/>
              <w:right w:val="single" w:sz="2" w:space="0" w:color="auto"/>
            </w:tcBorders>
            <w:vAlign w:val="bottom"/>
            <w:hideMark/>
            <w:tcPrChange w:id="567"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378B5A97" w14:textId="77777777" w:rsidR="00C14F44" w:rsidRDefault="00C14F44">
            <w:pPr>
              <w:rPr>
                <w:sz w:val="16"/>
                <w:szCs w:val="16"/>
              </w:rPr>
            </w:pPr>
            <w:r>
              <w:rPr>
                <w:sz w:val="16"/>
                <w:szCs w:val="16"/>
              </w:rPr>
              <w:t>0.7227</w:t>
            </w:r>
          </w:p>
        </w:tc>
        <w:tc>
          <w:tcPr>
            <w:tcW w:w="709" w:type="dxa"/>
            <w:tcBorders>
              <w:top w:val="single" w:sz="2" w:space="0" w:color="auto"/>
              <w:left w:val="single" w:sz="2" w:space="0" w:color="auto"/>
              <w:bottom w:val="single" w:sz="2" w:space="0" w:color="auto"/>
              <w:right w:val="single" w:sz="2" w:space="0" w:color="auto"/>
            </w:tcBorders>
            <w:vAlign w:val="bottom"/>
            <w:hideMark/>
            <w:tcPrChange w:id="568"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781F2280" w14:textId="77777777" w:rsidR="00C14F44" w:rsidRDefault="00C14F44">
            <w:pPr>
              <w:rPr>
                <w:sz w:val="16"/>
                <w:szCs w:val="16"/>
              </w:rPr>
            </w:pPr>
            <w:r>
              <w:rPr>
                <w:sz w:val="16"/>
                <w:szCs w:val="16"/>
              </w:rPr>
              <w:t>0.6812</w:t>
            </w:r>
          </w:p>
        </w:tc>
      </w:tr>
      <w:tr w:rsidR="00C14F44" w14:paraId="5E9B6619" w14:textId="77777777" w:rsidTr="00A64A3B">
        <w:trPr>
          <w:trHeight w:val="341"/>
          <w:jc w:val="center"/>
          <w:trPrChange w:id="569" w:author="任 薪宇" w:date="2018-04-24T16:07:00Z">
            <w:trPr>
              <w:trHeight w:val="341"/>
              <w:jc w:val="center"/>
            </w:trPr>
          </w:trPrChange>
        </w:trPr>
        <w:tc>
          <w:tcPr>
            <w:tcW w:w="1404" w:type="dxa"/>
            <w:tcBorders>
              <w:top w:val="single" w:sz="2" w:space="0" w:color="auto"/>
              <w:left w:val="single" w:sz="2" w:space="0" w:color="auto"/>
              <w:bottom w:val="single" w:sz="2" w:space="0" w:color="auto"/>
              <w:right w:val="single" w:sz="2" w:space="0" w:color="auto"/>
            </w:tcBorders>
            <w:vAlign w:val="bottom"/>
            <w:hideMark/>
            <w:tcPrChange w:id="570" w:author="任 薪宇" w:date="2018-04-24T16:07:00Z">
              <w:tcPr>
                <w:tcW w:w="1404" w:type="dxa"/>
                <w:tcBorders>
                  <w:top w:val="single" w:sz="2" w:space="0" w:color="auto"/>
                  <w:left w:val="single" w:sz="2" w:space="0" w:color="auto"/>
                  <w:bottom w:val="single" w:sz="2" w:space="0" w:color="auto"/>
                  <w:right w:val="single" w:sz="2" w:space="0" w:color="auto"/>
                </w:tcBorders>
                <w:vAlign w:val="bottom"/>
                <w:hideMark/>
              </w:tcPr>
            </w:tcPrChange>
          </w:tcPr>
          <w:p w14:paraId="67B3CDA6" w14:textId="77777777" w:rsidR="00C14F44" w:rsidRDefault="00C14F44">
            <w:r>
              <w:t>PAWCS</w:t>
            </w:r>
          </w:p>
        </w:tc>
        <w:tc>
          <w:tcPr>
            <w:tcW w:w="709" w:type="dxa"/>
            <w:tcBorders>
              <w:top w:val="single" w:sz="2" w:space="0" w:color="auto"/>
              <w:left w:val="single" w:sz="2" w:space="0" w:color="auto"/>
              <w:bottom w:val="single" w:sz="2" w:space="0" w:color="auto"/>
              <w:right w:val="single" w:sz="2" w:space="0" w:color="auto"/>
            </w:tcBorders>
            <w:vAlign w:val="bottom"/>
            <w:hideMark/>
            <w:tcPrChange w:id="571"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77E54F3D" w14:textId="77777777" w:rsidR="00C14F44" w:rsidRDefault="00C14F44">
            <w:pPr>
              <w:rPr>
                <w:sz w:val="16"/>
                <w:szCs w:val="16"/>
              </w:rPr>
            </w:pPr>
            <w:r>
              <w:rPr>
                <w:sz w:val="16"/>
                <w:szCs w:val="16"/>
              </w:rPr>
              <w:t>0.9397</w:t>
            </w:r>
          </w:p>
        </w:tc>
        <w:tc>
          <w:tcPr>
            <w:tcW w:w="709" w:type="dxa"/>
            <w:tcBorders>
              <w:top w:val="single" w:sz="2" w:space="0" w:color="auto"/>
              <w:left w:val="single" w:sz="2" w:space="0" w:color="auto"/>
              <w:bottom w:val="single" w:sz="2" w:space="0" w:color="auto"/>
              <w:right w:val="single" w:sz="2" w:space="0" w:color="auto"/>
            </w:tcBorders>
            <w:vAlign w:val="bottom"/>
            <w:hideMark/>
            <w:tcPrChange w:id="572"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331DD39E" w14:textId="77777777" w:rsidR="00C14F44" w:rsidRDefault="00C14F44">
            <w:pPr>
              <w:rPr>
                <w:sz w:val="16"/>
                <w:szCs w:val="16"/>
              </w:rPr>
            </w:pPr>
            <w:r>
              <w:rPr>
                <w:sz w:val="16"/>
                <w:szCs w:val="16"/>
              </w:rPr>
              <w:t>0.8938</w:t>
            </w:r>
          </w:p>
        </w:tc>
        <w:tc>
          <w:tcPr>
            <w:tcW w:w="694" w:type="dxa"/>
            <w:tcBorders>
              <w:top w:val="single" w:sz="2" w:space="0" w:color="auto"/>
              <w:left w:val="single" w:sz="2" w:space="0" w:color="auto"/>
              <w:bottom w:val="single" w:sz="2" w:space="0" w:color="auto"/>
              <w:right w:val="single" w:sz="2" w:space="0" w:color="auto"/>
            </w:tcBorders>
            <w:vAlign w:val="bottom"/>
            <w:hideMark/>
            <w:tcPrChange w:id="573" w:author="任 薪宇" w:date="2018-04-24T16:07:00Z">
              <w:tcPr>
                <w:tcW w:w="694" w:type="dxa"/>
                <w:tcBorders>
                  <w:top w:val="single" w:sz="2" w:space="0" w:color="auto"/>
                  <w:left w:val="single" w:sz="2" w:space="0" w:color="auto"/>
                  <w:bottom w:val="single" w:sz="2" w:space="0" w:color="auto"/>
                  <w:right w:val="single" w:sz="2" w:space="0" w:color="auto"/>
                </w:tcBorders>
                <w:vAlign w:val="bottom"/>
                <w:hideMark/>
              </w:tcPr>
            </w:tcPrChange>
          </w:tcPr>
          <w:p w14:paraId="1A4C2300" w14:textId="77777777" w:rsidR="00C14F44" w:rsidRDefault="00C14F44">
            <w:pPr>
              <w:rPr>
                <w:sz w:val="16"/>
                <w:szCs w:val="16"/>
              </w:rPr>
            </w:pPr>
            <w:r>
              <w:rPr>
                <w:sz w:val="16"/>
                <w:szCs w:val="16"/>
              </w:rPr>
              <w:t>0.8137</w:t>
            </w:r>
          </w:p>
        </w:tc>
        <w:tc>
          <w:tcPr>
            <w:tcW w:w="708" w:type="dxa"/>
            <w:tcBorders>
              <w:top w:val="single" w:sz="2" w:space="0" w:color="auto"/>
              <w:left w:val="single" w:sz="2" w:space="0" w:color="auto"/>
              <w:bottom w:val="single" w:sz="2" w:space="0" w:color="auto"/>
              <w:right w:val="single" w:sz="2" w:space="0" w:color="auto"/>
            </w:tcBorders>
            <w:vAlign w:val="bottom"/>
            <w:hideMark/>
            <w:tcPrChange w:id="574" w:author="任 薪宇" w:date="2018-04-24T16:07:00Z">
              <w:tcPr>
                <w:tcW w:w="708" w:type="dxa"/>
                <w:tcBorders>
                  <w:top w:val="single" w:sz="2" w:space="0" w:color="auto"/>
                  <w:left w:val="single" w:sz="2" w:space="0" w:color="auto"/>
                  <w:bottom w:val="single" w:sz="2" w:space="0" w:color="auto"/>
                  <w:right w:val="single" w:sz="2" w:space="0" w:color="auto"/>
                </w:tcBorders>
                <w:vAlign w:val="bottom"/>
                <w:hideMark/>
              </w:tcPr>
            </w:tcPrChange>
          </w:tcPr>
          <w:p w14:paraId="75E77F3A" w14:textId="77777777" w:rsidR="00C14F44" w:rsidRDefault="00C14F44">
            <w:pPr>
              <w:rPr>
                <w:sz w:val="16"/>
                <w:szCs w:val="16"/>
              </w:rPr>
            </w:pPr>
            <w:r>
              <w:rPr>
                <w:sz w:val="16"/>
                <w:szCs w:val="16"/>
              </w:rPr>
              <w:t>0.7764</w:t>
            </w:r>
          </w:p>
        </w:tc>
        <w:tc>
          <w:tcPr>
            <w:tcW w:w="709" w:type="dxa"/>
            <w:tcBorders>
              <w:top w:val="single" w:sz="2" w:space="0" w:color="auto"/>
              <w:left w:val="single" w:sz="2" w:space="0" w:color="auto"/>
              <w:bottom w:val="single" w:sz="2" w:space="0" w:color="auto"/>
              <w:right w:val="single" w:sz="2" w:space="0" w:color="auto"/>
            </w:tcBorders>
            <w:vAlign w:val="bottom"/>
            <w:hideMark/>
            <w:tcPrChange w:id="575"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4D08D82B" w14:textId="77777777" w:rsidR="00C14F44" w:rsidRDefault="00C14F44">
            <w:pPr>
              <w:rPr>
                <w:sz w:val="16"/>
                <w:szCs w:val="16"/>
              </w:rPr>
            </w:pPr>
            <w:r>
              <w:rPr>
                <w:sz w:val="16"/>
                <w:szCs w:val="16"/>
              </w:rPr>
              <w:t>0.8934</w:t>
            </w:r>
          </w:p>
        </w:tc>
        <w:tc>
          <w:tcPr>
            <w:tcW w:w="709" w:type="dxa"/>
            <w:tcBorders>
              <w:top w:val="single" w:sz="2" w:space="0" w:color="auto"/>
              <w:left w:val="single" w:sz="2" w:space="0" w:color="auto"/>
              <w:bottom w:val="single" w:sz="2" w:space="0" w:color="auto"/>
              <w:right w:val="single" w:sz="2" w:space="0" w:color="auto"/>
            </w:tcBorders>
            <w:vAlign w:val="bottom"/>
            <w:hideMark/>
            <w:tcPrChange w:id="576"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6759CC73" w14:textId="77777777" w:rsidR="00C14F44" w:rsidRDefault="00C14F44">
            <w:pPr>
              <w:rPr>
                <w:sz w:val="16"/>
                <w:szCs w:val="16"/>
              </w:rPr>
            </w:pPr>
            <w:r>
              <w:rPr>
                <w:sz w:val="16"/>
                <w:szCs w:val="16"/>
              </w:rPr>
              <w:t>0.8324</w:t>
            </w:r>
          </w:p>
        </w:tc>
        <w:tc>
          <w:tcPr>
            <w:tcW w:w="709" w:type="dxa"/>
            <w:tcBorders>
              <w:top w:val="single" w:sz="2" w:space="0" w:color="auto"/>
              <w:left w:val="single" w:sz="2" w:space="0" w:color="auto"/>
              <w:bottom w:val="single" w:sz="2" w:space="0" w:color="auto"/>
              <w:right w:val="single" w:sz="2" w:space="0" w:color="auto"/>
            </w:tcBorders>
            <w:vAlign w:val="bottom"/>
            <w:hideMark/>
            <w:tcPrChange w:id="577"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7B054804" w14:textId="77777777" w:rsidR="00C14F44" w:rsidRDefault="00C14F44">
            <w:pPr>
              <w:rPr>
                <w:sz w:val="16"/>
                <w:szCs w:val="16"/>
              </w:rPr>
            </w:pPr>
            <w:r>
              <w:rPr>
                <w:sz w:val="16"/>
                <w:szCs w:val="16"/>
              </w:rPr>
              <w:t>0.8059</w:t>
            </w:r>
          </w:p>
        </w:tc>
        <w:tc>
          <w:tcPr>
            <w:tcW w:w="709" w:type="dxa"/>
            <w:tcBorders>
              <w:top w:val="single" w:sz="2" w:space="0" w:color="auto"/>
              <w:left w:val="single" w:sz="2" w:space="0" w:color="auto"/>
              <w:bottom w:val="single" w:sz="2" w:space="0" w:color="auto"/>
              <w:right w:val="single" w:sz="2" w:space="0" w:color="auto"/>
            </w:tcBorders>
            <w:vAlign w:val="bottom"/>
            <w:hideMark/>
            <w:tcPrChange w:id="578"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14A8C568" w14:textId="77777777" w:rsidR="00C14F44" w:rsidRDefault="00C14F44">
            <w:pPr>
              <w:rPr>
                <w:sz w:val="16"/>
                <w:szCs w:val="16"/>
              </w:rPr>
            </w:pPr>
            <w:r>
              <w:rPr>
                <w:sz w:val="16"/>
                <w:szCs w:val="16"/>
              </w:rPr>
              <w:t>0.6433</w:t>
            </w:r>
          </w:p>
        </w:tc>
        <w:tc>
          <w:tcPr>
            <w:tcW w:w="709" w:type="dxa"/>
            <w:tcBorders>
              <w:top w:val="single" w:sz="2" w:space="0" w:color="auto"/>
              <w:left w:val="single" w:sz="2" w:space="0" w:color="auto"/>
              <w:bottom w:val="single" w:sz="2" w:space="0" w:color="auto"/>
              <w:right w:val="single" w:sz="2" w:space="0" w:color="auto"/>
            </w:tcBorders>
            <w:vAlign w:val="bottom"/>
            <w:hideMark/>
            <w:tcPrChange w:id="579"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29A9D550" w14:textId="77777777" w:rsidR="00C14F44" w:rsidRDefault="00C14F44">
            <w:pPr>
              <w:rPr>
                <w:sz w:val="16"/>
                <w:szCs w:val="16"/>
              </w:rPr>
            </w:pPr>
            <w:r>
              <w:rPr>
                <w:sz w:val="16"/>
                <w:szCs w:val="16"/>
              </w:rPr>
              <w:t>0.4171</w:t>
            </w:r>
          </w:p>
        </w:tc>
        <w:tc>
          <w:tcPr>
            <w:tcW w:w="709" w:type="dxa"/>
            <w:tcBorders>
              <w:top w:val="single" w:sz="2" w:space="0" w:color="auto"/>
              <w:left w:val="single" w:sz="2" w:space="0" w:color="auto"/>
              <w:bottom w:val="single" w:sz="2" w:space="0" w:color="auto"/>
              <w:right w:val="single" w:sz="2" w:space="0" w:color="auto"/>
            </w:tcBorders>
            <w:vAlign w:val="bottom"/>
            <w:hideMark/>
            <w:tcPrChange w:id="580"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7369302E" w14:textId="77777777" w:rsidR="00C14F44" w:rsidRDefault="00C14F44">
            <w:pPr>
              <w:rPr>
                <w:sz w:val="16"/>
                <w:szCs w:val="16"/>
              </w:rPr>
            </w:pPr>
            <w:r>
              <w:rPr>
                <w:sz w:val="16"/>
                <w:szCs w:val="16"/>
              </w:rPr>
              <w:t>0.4450</w:t>
            </w:r>
          </w:p>
        </w:tc>
        <w:tc>
          <w:tcPr>
            <w:tcW w:w="709" w:type="dxa"/>
            <w:tcBorders>
              <w:top w:val="single" w:sz="2" w:space="0" w:color="auto"/>
              <w:left w:val="single" w:sz="2" w:space="0" w:color="auto"/>
              <w:bottom w:val="single" w:sz="2" w:space="0" w:color="auto"/>
              <w:right w:val="single" w:sz="2" w:space="0" w:color="auto"/>
            </w:tcBorders>
            <w:vAlign w:val="bottom"/>
            <w:hideMark/>
            <w:tcPrChange w:id="581"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256A57EA" w14:textId="77777777" w:rsidR="00C14F44" w:rsidRDefault="00C14F44">
            <w:pPr>
              <w:rPr>
                <w:sz w:val="16"/>
                <w:szCs w:val="16"/>
              </w:rPr>
            </w:pPr>
            <w:r>
              <w:rPr>
                <w:sz w:val="16"/>
                <w:szCs w:val="16"/>
              </w:rPr>
              <w:t>0.7667</w:t>
            </w:r>
          </w:p>
        </w:tc>
        <w:tc>
          <w:tcPr>
            <w:tcW w:w="709" w:type="dxa"/>
            <w:tcBorders>
              <w:top w:val="single" w:sz="2" w:space="0" w:color="auto"/>
              <w:left w:val="single" w:sz="2" w:space="0" w:color="auto"/>
              <w:bottom w:val="single" w:sz="2" w:space="0" w:color="auto"/>
              <w:right w:val="single" w:sz="2" w:space="0" w:color="auto"/>
            </w:tcBorders>
            <w:vAlign w:val="bottom"/>
            <w:hideMark/>
            <w:tcPrChange w:id="582"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7BBB6194" w14:textId="77777777" w:rsidR="00C14F44" w:rsidRDefault="00C14F44">
            <w:pPr>
              <w:rPr>
                <w:sz w:val="16"/>
                <w:szCs w:val="16"/>
              </w:rPr>
            </w:pPr>
            <w:r>
              <w:rPr>
                <w:sz w:val="16"/>
                <w:szCs w:val="16"/>
              </w:rPr>
              <w:t>0.7403</w:t>
            </w:r>
          </w:p>
        </w:tc>
      </w:tr>
      <w:tr w:rsidR="00C14F44" w14:paraId="2965A5B9" w14:textId="77777777" w:rsidTr="00A64A3B">
        <w:trPr>
          <w:trHeight w:val="341"/>
          <w:jc w:val="center"/>
          <w:trPrChange w:id="583" w:author="任 薪宇" w:date="2018-04-24T16:07:00Z">
            <w:trPr>
              <w:trHeight w:val="341"/>
              <w:jc w:val="center"/>
            </w:trPr>
          </w:trPrChange>
        </w:trPr>
        <w:tc>
          <w:tcPr>
            <w:tcW w:w="1404" w:type="dxa"/>
            <w:tcBorders>
              <w:top w:val="single" w:sz="2" w:space="0" w:color="auto"/>
              <w:left w:val="single" w:sz="2" w:space="0" w:color="auto"/>
              <w:bottom w:val="single" w:sz="2" w:space="0" w:color="auto"/>
              <w:right w:val="single" w:sz="2" w:space="0" w:color="auto"/>
            </w:tcBorders>
            <w:vAlign w:val="bottom"/>
            <w:hideMark/>
            <w:tcPrChange w:id="584" w:author="任 薪宇" w:date="2018-04-24T16:07:00Z">
              <w:tcPr>
                <w:tcW w:w="1404" w:type="dxa"/>
                <w:tcBorders>
                  <w:top w:val="single" w:sz="2" w:space="0" w:color="auto"/>
                  <w:left w:val="single" w:sz="2" w:space="0" w:color="auto"/>
                  <w:bottom w:val="single" w:sz="2" w:space="0" w:color="auto"/>
                  <w:right w:val="single" w:sz="2" w:space="0" w:color="auto"/>
                </w:tcBorders>
                <w:vAlign w:val="bottom"/>
                <w:hideMark/>
              </w:tcPr>
            </w:tcPrChange>
          </w:tcPr>
          <w:p w14:paraId="0AA8A653" w14:textId="77777777" w:rsidR="00C14F44" w:rsidRDefault="00C14F44">
            <w:r>
              <w:t>SuBSENSE</w:t>
            </w:r>
          </w:p>
        </w:tc>
        <w:tc>
          <w:tcPr>
            <w:tcW w:w="709" w:type="dxa"/>
            <w:tcBorders>
              <w:top w:val="single" w:sz="2" w:space="0" w:color="auto"/>
              <w:left w:val="single" w:sz="2" w:space="0" w:color="auto"/>
              <w:bottom w:val="single" w:sz="2" w:space="0" w:color="auto"/>
              <w:right w:val="single" w:sz="2" w:space="0" w:color="auto"/>
            </w:tcBorders>
            <w:vAlign w:val="bottom"/>
            <w:hideMark/>
            <w:tcPrChange w:id="585"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03017E72" w14:textId="77777777" w:rsidR="00C14F44" w:rsidRDefault="00C14F44">
            <w:pPr>
              <w:rPr>
                <w:sz w:val="16"/>
                <w:szCs w:val="16"/>
              </w:rPr>
            </w:pPr>
            <w:r>
              <w:rPr>
                <w:sz w:val="16"/>
                <w:szCs w:val="16"/>
              </w:rPr>
              <w:t>0.9503</w:t>
            </w:r>
          </w:p>
        </w:tc>
        <w:tc>
          <w:tcPr>
            <w:tcW w:w="709" w:type="dxa"/>
            <w:tcBorders>
              <w:top w:val="single" w:sz="2" w:space="0" w:color="auto"/>
              <w:left w:val="single" w:sz="2" w:space="0" w:color="auto"/>
              <w:bottom w:val="single" w:sz="2" w:space="0" w:color="auto"/>
              <w:right w:val="single" w:sz="2" w:space="0" w:color="auto"/>
            </w:tcBorders>
            <w:vAlign w:val="bottom"/>
            <w:hideMark/>
            <w:tcPrChange w:id="586"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6B5C890B" w14:textId="77777777" w:rsidR="00C14F44" w:rsidRDefault="00C14F44">
            <w:pPr>
              <w:rPr>
                <w:sz w:val="16"/>
                <w:szCs w:val="16"/>
              </w:rPr>
            </w:pPr>
            <w:r>
              <w:rPr>
                <w:sz w:val="16"/>
                <w:szCs w:val="16"/>
              </w:rPr>
              <w:t>0.8177</w:t>
            </w:r>
          </w:p>
        </w:tc>
        <w:tc>
          <w:tcPr>
            <w:tcW w:w="694" w:type="dxa"/>
            <w:tcBorders>
              <w:top w:val="single" w:sz="2" w:space="0" w:color="auto"/>
              <w:left w:val="single" w:sz="2" w:space="0" w:color="auto"/>
              <w:bottom w:val="single" w:sz="2" w:space="0" w:color="auto"/>
              <w:right w:val="single" w:sz="2" w:space="0" w:color="auto"/>
            </w:tcBorders>
            <w:vAlign w:val="bottom"/>
            <w:hideMark/>
            <w:tcPrChange w:id="587" w:author="任 薪宇" w:date="2018-04-24T16:07:00Z">
              <w:tcPr>
                <w:tcW w:w="694" w:type="dxa"/>
                <w:tcBorders>
                  <w:top w:val="single" w:sz="2" w:space="0" w:color="auto"/>
                  <w:left w:val="single" w:sz="2" w:space="0" w:color="auto"/>
                  <w:bottom w:val="single" w:sz="2" w:space="0" w:color="auto"/>
                  <w:right w:val="single" w:sz="2" w:space="0" w:color="auto"/>
                </w:tcBorders>
                <w:vAlign w:val="bottom"/>
                <w:hideMark/>
              </w:tcPr>
            </w:tcPrChange>
          </w:tcPr>
          <w:p w14:paraId="58025C97" w14:textId="77777777" w:rsidR="00C14F44" w:rsidRDefault="00C14F44">
            <w:pPr>
              <w:rPr>
                <w:sz w:val="16"/>
                <w:szCs w:val="16"/>
              </w:rPr>
            </w:pPr>
            <w:r>
              <w:rPr>
                <w:sz w:val="16"/>
                <w:szCs w:val="16"/>
              </w:rPr>
              <w:t>0.8152</w:t>
            </w:r>
          </w:p>
        </w:tc>
        <w:tc>
          <w:tcPr>
            <w:tcW w:w="708" w:type="dxa"/>
            <w:tcBorders>
              <w:top w:val="single" w:sz="2" w:space="0" w:color="auto"/>
              <w:left w:val="single" w:sz="2" w:space="0" w:color="auto"/>
              <w:bottom w:val="single" w:sz="2" w:space="0" w:color="auto"/>
              <w:right w:val="single" w:sz="2" w:space="0" w:color="auto"/>
            </w:tcBorders>
            <w:vAlign w:val="bottom"/>
            <w:hideMark/>
            <w:tcPrChange w:id="588" w:author="任 薪宇" w:date="2018-04-24T16:07:00Z">
              <w:tcPr>
                <w:tcW w:w="708" w:type="dxa"/>
                <w:tcBorders>
                  <w:top w:val="single" w:sz="2" w:space="0" w:color="auto"/>
                  <w:left w:val="single" w:sz="2" w:space="0" w:color="auto"/>
                  <w:bottom w:val="single" w:sz="2" w:space="0" w:color="auto"/>
                  <w:right w:val="single" w:sz="2" w:space="0" w:color="auto"/>
                </w:tcBorders>
                <w:vAlign w:val="bottom"/>
                <w:hideMark/>
              </w:tcPr>
            </w:tcPrChange>
          </w:tcPr>
          <w:p w14:paraId="6DA6E57E" w14:textId="77777777" w:rsidR="00C14F44" w:rsidRDefault="00C14F44">
            <w:pPr>
              <w:rPr>
                <w:sz w:val="16"/>
                <w:szCs w:val="16"/>
              </w:rPr>
            </w:pPr>
            <w:r>
              <w:rPr>
                <w:sz w:val="16"/>
                <w:szCs w:val="16"/>
              </w:rPr>
              <w:t>0.6569</w:t>
            </w:r>
          </w:p>
        </w:tc>
        <w:tc>
          <w:tcPr>
            <w:tcW w:w="709" w:type="dxa"/>
            <w:tcBorders>
              <w:top w:val="single" w:sz="2" w:space="0" w:color="auto"/>
              <w:left w:val="single" w:sz="2" w:space="0" w:color="auto"/>
              <w:bottom w:val="single" w:sz="2" w:space="0" w:color="auto"/>
              <w:right w:val="single" w:sz="2" w:space="0" w:color="auto"/>
            </w:tcBorders>
            <w:vAlign w:val="bottom"/>
            <w:hideMark/>
            <w:tcPrChange w:id="589"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36BF0E68" w14:textId="77777777" w:rsidR="00C14F44" w:rsidRDefault="00C14F44">
            <w:pPr>
              <w:rPr>
                <w:sz w:val="16"/>
                <w:szCs w:val="16"/>
              </w:rPr>
            </w:pPr>
            <w:r>
              <w:rPr>
                <w:sz w:val="16"/>
                <w:szCs w:val="16"/>
              </w:rPr>
              <w:t>0.8986</w:t>
            </w:r>
          </w:p>
        </w:tc>
        <w:tc>
          <w:tcPr>
            <w:tcW w:w="709" w:type="dxa"/>
            <w:tcBorders>
              <w:top w:val="single" w:sz="2" w:space="0" w:color="auto"/>
              <w:left w:val="single" w:sz="2" w:space="0" w:color="auto"/>
              <w:bottom w:val="single" w:sz="2" w:space="0" w:color="auto"/>
              <w:right w:val="single" w:sz="2" w:space="0" w:color="auto"/>
            </w:tcBorders>
            <w:vAlign w:val="bottom"/>
            <w:hideMark/>
            <w:tcPrChange w:id="590"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5A987A88" w14:textId="77777777" w:rsidR="00C14F44" w:rsidRDefault="00C14F44">
            <w:pPr>
              <w:rPr>
                <w:sz w:val="16"/>
                <w:szCs w:val="16"/>
              </w:rPr>
            </w:pPr>
            <w:r>
              <w:rPr>
                <w:sz w:val="16"/>
                <w:szCs w:val="16"/>
              </w:rPr>
              <w:t>0.8171</w:t>
            </w:r>
          </w:p>
        </w:tc>
        <w:tc>
          <w:tcPr>
            <w:tcW w:w="709" w:type="dxa"/>
            <w:tcBorders>
              <w:top w:val="single" w:sz="2" w:space="0" w:color="auto"/>
              <w:left w:val="single" w:sz="2" w:space="0" w:color="auto"/>
              <w:bottom w:val="single" w:sz="2" w:space="0" w:color="auto"/>
              <w:right w:val="single" w:sz="2" w:space="0" w:color="auto"/>
            </w:tcBorders>
            <w:vAlign w:val="bottom"/>
            <w:hideMark/>
            <w:tcPrChange w:id="591"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26A18993" w14:textId="77777777" w:rsidR="00C14F44" w:rsidRDefault="00C14F44">
            <w:pPr>
              <w:rPr>
                <w:sz w:val="16"/>
                <w:szCs w:val="16"/>
              </w:rPr>
            </w:pPr>
            <w:r>
              <w:rPr>
                <w:sz w:val="16"/>
                <w:szCs w:val="16"/>
              </w:rPr>
              <w:t>0.8594</w:t>
            </w:r>
          </w:p>
        </w:tc>
        <w:tc>
          <w:tcPr>
            <w:tcW w:w="709" w:type="dxa"/>
            <w:tcBorders>
              <w:top w:val="single" w:sz="2" w:space="0" w:color="auto"/>
              <w:left w:val="single" w:sz="2" w:space="0" w:color="auto"/>
              <w:bottom w:val="single" w:sz="2" w:space="0" w:color="auto"/>
              <w:right w:val="single" w:sz="2" w:space="0" w:color="auto"/>
            </w:tcBorders>
            <w:vAlign w:val="bottom"/>
            <w:hideMark/>
            <w:tcPrChange w:id="592"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1E27A1E6" w14:textId="77777777" w:rsidR="00C14F44" w:rsidRDefault="00C14F44">
            <w:pPr>
              <w:rPr>
                <w:sz w:val="16"/>
                <w:szCs w:val="16"/>
              </w:rPr>
            </w:pPr>
            <w:r>
              <w:rPr>
                <w:sz w:val="16"/>
                <w:szCs w:val="16"/>
              </w:rPr>
              <w:t>0.6594</w:t>
            </w:r>
          </w:p>
        </w:tc>
        <w:tc>
          <w:tcPr>
            <w:tcW w:w="709" w:type="dxa"/>
            <w:tcBorders>
              <w:top w:val="single" w:sz="2" w:space="0" w:color="auto"/>
              <w:left w:val="single" w:sz="2" w:space="0" w:color="auto"/>
              <w:bottom w:val="single" w:sz="2" w:space="0" w:color="auto"/>
              <w:right w:val="single" w:sz="2" w:space="0" w:color="auto"/>
            </w:tcBorders>
            <w:vAlign w:val="bottom"/>
            <w:hideMark/>
            <w:tcPrChange w:id="593"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717AB1B2" w14:textId="77777777" w:rsidR="00C14F44" w:rsidRDefault="00C14F44">
            <w:pPr>
              <w:rPr>
                <w:sz w:val="16"/>
                <w:szCs w:val="16"/>
              </w:rPr>
            </w:pPr>
            <w:r>
              <w:rPr>
                <w:sz w:val="16"/>
                <w:szCs w:val="16"/>
              </w:rPr>
              <w:t>0.4918</w:t>
            </w:r>
          </w:p>
        </w:tc>
        <w:tc>
          <w:tcPr>
            <w:tcW w:w="709" w:type="dxa"/>
            <w:tcBorders>
              <w:top w:val="single" w:sz="2" w:space="0" w:color="auto"/>
              <w:left w:val="single" w:sz="2" w:space="0" w:color="auto"/>
              <w:bottom w:val="single" w:sz="2" w:space="0" w:color="auto"/>
              <w:right w:val="single" w:sz="2" w:space="0" w:color="auto"/>
            </w:tcBorders>
            <w:vAlign w:val="bottom"/>
            <w:hideMark/>
            <w:tcPrChange w:id="594"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0AFFDBE6" w14:textId="77777777" w:rsidR="00C14F44" w:rsidRDefault="00C14F44">
            <w:pPr>
              <w:rPr>
                <w:sz w:val="16"/>
                <w:szCs w:val="16"/>
              </w:rPr>
            </w:pPr>
            <w:r>
              <w:rPr>
                <w:sz w:val="16"/>
                <w:szCs w:val="16"/>
              </w:rPr>
              <w:t>0.3894</w:t>
            </w:r>
          </w:p>
        </w:tc>
        <w:tc>
          <w:tcPr>
            <w:tcW w:w="709" w:type="dxa"/>
            <w:tcBorders>
              <w:top w:val="single" w:sz="2" w:space="0" w:color="auto"/>
              <w:left w:val="single" w:sz="2" w:space="0" w:color="auto"/>
              <w:bottom w:val="single" w:sz="2" w:space="0" w:color="auto"/>
              <w:right w:val="single" w:sz="2" w:space="0" w:color="auto"/>
            </w:tcBorders>
            <w:vAlign w:val="bottom"/>
            <w:hideMark/>
            <w:tcPrChange w:id="595"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14A3BF21" w14:textId="77777777" w:rsidR="00C14F44" w:rsidRDefault="00C14F44">
            <w:pPr>
              <w:rPr>
                <w:sz w:val="16"/>
                <w:szCs w:val="16"/>
              </w:rPr>
            </w:pPr>
            <w:r>
              <w:rPr>
                <w:sz w:val="16"/>
                <w:szCs w:val="16"/>
              </w:rPr>
              <w:t>0.8423</w:t>
            </w:r>
          </w:p>
        </w:tc>
        <w:tc>
          <w:tcPr>
            <w:tcW w:w="709" w:type="dxa"/>
            <w:tcBorders>
              <w:top w:val="single" w:sz="2" w:space="0" w:color="auto"/>
              <w:left w:val="single" w:sz="2" w:space="0" w:color="auto"/>
              <w:bottom w:val="single" w:sz="2" w:space="0" w:color="auto"/>
              <w:right w:val="single" w:sz="2" w:space="0" w:color="auto"/>
            </w:tcBorders>
            <w:vAlign w:val="bottom"/>
            <w:hideMark/>
            <w:tcPrChange w:id="596"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68E80DC8" w14:textId="77777777" w:rsidR="00C14F44" w:rsidRDefault="00C14F44">
            <w:pPr>
              <w:rPr>
                <w:sz w:val="16"/>
                <w:szCs w:val="16"/>
              </w:rPr>
            </w:pPr>
            <w:r>
              <w:rPr>
                <w:sz w:val="16"/>
                <w:szCs w:val="16"/>
              </w:rPr>
              <w:t>0.7408</w:t>
            </w:r>
          </w:p>
        </w:tc>
      </w:tr>
      <w:tr w:rsidR="00C14F44" w14:paraId="13150A20" w14:textId="77777777" w:rsidTr="00A64A3B">
        <w:trPr>
          <w:trHeight w:val="341"/>
          <w:jc w:val="center"/>
          <w:trPrChange w:id="597" w:author="任 薪宇" w:date="2018-04-24T16:07:00Z">
            <w:trPr>
              <w:trHeight w:val="341"/>
              <w:jc w:val="center"/>
            </w:trPr>
          </w:trPrChange>
        </w:trPr>
        <w:tc>
          <w:tcPr>
            <w:tcW w:w="1404" w:type="dxa"/>
            <w:tcBorders>
              <w:top w:val="single" w:sz="2" w:space="0" w:color="auto"/>
              <w:left w:val="single" w:sz="2" w:space="0" w:color="auto"/>
              <w:bottom w:val="single" w:sz="2" w:space="0" w:color="auto"/>
              <w:right w:val="single" w:sz="2" w:space="0" w:color="auto"/>
            </w:tcBorders>
            <w:vAlign w:val="bottom"/>
            <w:hideMark/>
            <w:tcPrChange w:id="598" w:author="任 薪宇" w:date="2018-04-24T16:07:00Z">
              <w:tcPr>
                <w:tcW w:w="1404" w:type="dxa"/>
                <w:tcBorders>
                  <w:top w:val="single" w:sz="2" w:space="0" w:color="auto"/>
                  <w:left w:val="single" w:sz="2" w:space="0" w:color="auto"/>
                  <w:bottom w:val="single" w:sz="2" w:space="0" w:color="auto"/>
                  <w:right w:val="single" w:sz="2" w:space="0" w:color="auto"/>
                </w:tcBorders>
                <w:vAlign w:val="bottom"/>
                <w:hideMark/>
              </w:tcPr>
            </w:tcPrChange>
          </w:tcPr>
          <w:p w14:paraId="3B936B8C" w14:textId="77777777" w:rsidR="00C14F44" w:rsidRDefault="00C14F44">
            <w:r>
              <w:fldChar w:fldCharType="begin"/>
            </w:r>
            <w:r>
              <w:instrText xml:space="preserve"> HYPERLINK "http://jacarini.dinf.usherbrooke.ca/method/475/" </w:instrText>
            </w:r>
            <w:r>
              <w:fldChar w:fldCharType="separate"/>
            </w:r>
            <w:r>
              <w:rPr>
                <w:rStyle w:val="a9"/>
              </w:rPr>
              <w:t>SemanticBGS</w:t>
            </w:r>
            <w:r>
              <w:fldChar w:fldCharType="end"/>
            </w:r>
          </w:p>
        </w:tc>
        <w:tc>
          <w:tcPr>
            <w:tcW w:w="709" w:type="dxa"/>
            <w:tcBorders>
              <w:top w:val="single" w:sz="2" w:space="0" w:color="auto"/>
              <w:left w:val="single" w:sz="2" w:space="0" w:color="auto"/>
              <w:bottom w:val="single" w:sz="2" w:space="0" w:color="auto"/>
              <w:right w:val="single" w:sz="2" w:space="0" w:color="auto"/>
            </w:tcBorders>
            <w:vAlign w:val="bottom"/>
            <w:hideMark/>
            <w:tcPrChange w:id="599"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21919C53" w14:textId="77777777" w:rsidR="00C14F44" w:rsidRDefault="00C14F44">
            <w:pPr>
              <w:rPr>
                <w:sz w:val="16"/>
                <w:szCs w:val="16"/>
              </w:rPr>
            </w:pPr>
            <w:r>
              <w:rPr>
                <w:sz w:val="16"/>
                <w:szCs w:val="16"/>
              </w:rPr>
              <w:t>0.9604</w:t>
            </w:r>
          </w:p>
        </w:tc>
        <w:tc>
          <w:tcPr>
            <w:tcW w:w="709" w:type="dxa"/>
            <w:tcBorders>
              <w:top w:val="single" w:sz="2" w:space="0" w:color="auto"/>
              <w:left w:val="single" w:sz="2" w:space="0" w:color="auto"/>
              <w:bottom w:val="single" w:sz="2" w:space="0" w:color="auto"/>
              <w:right w:val="single" w:sz="2" w:space="0" w:color="auto"/>
            </w:tcBorders>
            <w:vAlign w:val="bottom"/>
            <w:hideMark/>
            <w:tcPrChange w:id="600"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6A26D40C" w14:textId="77777777" w:rsidR="00C14F44" w:rsidRDefault="00C14F44">
            <w:pPr>
              <w:rPr>
                <w:b/>
                <w:sz w:val="16"/>
                <w:szCs w:val="16"/>
              </w:rPr>
            </w:pPr>
            <w:r>
              <w:rPr>
                <w:b/>
                <w:sz w:val="16"/>
                <w:szCs w:val="16"/>
              </w:rPr>
              <w:t>0.9489</w:t>
            </w:r>
          </w:p>
        </w:tc>
        <w:tc>
          <w:tcPr>
            <w:tcW w:w="694" w:type="dxa"/>
            <w:tcBorders>
              <w:top w:val="single" w:sz="2" w:space="0" w:color="auto"/>
              <w:left w:val="single" w:sz="2" w:space="0" w:color="auto"/>
              <w:bottom w:val="single" w:sz="2" w:space="0" w:color="auto"/>
              <w:right w:val="single" w:sz="2" w:space="0" w:color="auto"/>
            </w:tcBorders>
            <w:vAlign w:val="bottom"/>
            <w:hideMark/>
            <w:tcPrChange w:id="601" w:author="任 薪宇" w:date="2018-04-24T16:07:00Z">
              <w:tcPr>
                <w:tcW w:w="694" w:type="dxa"/>
                <w:tcBorders>
                  <w:top w:val="single" w:sz="2" w:space="0" w:color="auto"/>
                  <w:left w:val="single" w:sz="2" w:space="0" w:color="auto"/>
                  <w:bottom w:val="single" w:sz="2" w:space="0" w:color="auto"/>
                  <w:right w:val="single" w:sz="2" w:space="0" w:color="auto"/>
                </w:tcBorders>
                <w:vAlign w:val="bottom"/>
                <w:hideMark/>
              </w:tcPr>
            </w:tcPrChange>
          </w:tcPr>
          <w:p w14:paraId="6EA1BD87" w14:textId="77777777" w:rsidR="00C14F44" w:rsidRDefault="00C14F44">
            <w:pPr>
              <w:rPr>
                <w:sz w:val="16"/>
                <w:szCs w:val="16"/>
              </w:rPr>
            </w:pPr>
            <w:r>
              <w:rPr>
                <w:sz w:val="16"/>
                <w:szCs w:val="16"/>
              </w:rPr>
              <w:t>0.8388</w:t>
            </w:r>
          </w:p>
        </w:tc>
        <w:tc>
          <w:tcPr>
            <w:tcW w:w="708" w:type="dxa"/>
            <w:tcBorders>
              <w:top w:val="single" w:sz="2" w:space="0" w:color="auto"/>
              <w:left w:val="single" w:sz="2" w:space="0" w:color="auto"/>
              <w:bottom w:val="single" w:sz="2" w:space="0" w:color="auto"/>
              <w:right w:val="single" w:sz="2" w:space="0" w:color="auto"/>
            </w:tcBorders>
            <w:vAlign w:val="bottom"/>
            <w:hideMark/>
            <w:tcPrChange w:id="602" w:author="任 薪宇" w:date="2018-04-24T16:07:00Z">
              <w:tcPr>
                <w:tcW w:w="708" w:type="dxa"/>
                <w:tcBorders>
                  <w:top w:val="single" w:sz="2" w:space="0" w:color="auto"/>
                  <w:left w:val="single" w:sz="2" w:space="0" w:color="auto"/>
                  <w:bottom w:val="single" w:sz="2" w:space="0" w:color="auto"/>
                  <w:right w:val="single" w:sz="2" w:space="0" w:color="auto"/>
                </w:tcBorders>
                <w:vAlign w:val="bottom"/>
                <w:hideMark/>
              </w:tcPr>
            </w:tcPrChange>
          </w:tcPr>
          <w:p w14:paraId="4DF0D6D5" w14:textId="77777777" w:rsidR="00C14F44" w:rsidRDefault="00C14F44">
            <w:pPr>
              <w:rPr>
                <w:sz w:val="16"/>
                <w:szCs w:val="16"/>
              </w:rPr>
            </w:pPr>
            <w:r>
              <w:rPr>
                <w:sz w:val="16"/>
                <w:szCs w:val="16"/>
              </w:rPr>
              <w:t>0.7878</w:t>
            </w:r>
          </w:p>
        </w:tc>
        <w:tc>
          <w:tcPr>
            <w:tcW w:w="709" w:type="dxa"/>
            <w:tcBorders>
              <w:top w:val="single" w:sz="2" w:space="0" w:color="auto"/>
              <w:left w:val="single" w:sz="2" w:space="0" w:color="auto"/>
              <w:bottom w:val="single" w:sz="2" w:space="0" w:color="auto"/>
              <w:right w:val="single" w:sz="2" w:space="0" w:color="auto"/>
            </w:tcBorders>
            <w:vAlign w:val="bottom"/>
            <w:hideMark/>
            <w:tcPrChange w:id="603"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2B6E8DB6" w14:textId="77777777" w:rsidR="00C14F44" w:rsidRDefault="00C14F44">
            <w:pPr>
              <w:rPr>
                <w:sz w:val="16"/>
                <w:szCs w:val="16"/>
              </w:rPr>
            </w:pPr>
            <w:r>
              <w:rPr>
                <w:sz w:val="16"/>
                <w:szCs w:val="16"/>
              </w:rPr>
              <w:t>0.9244</w:t>
            </w:r>
          </w:p>
        </w:tc>
        <w:tc>
          <w:tcPr>
            <w:tcW w:w="709" w:type="dxa"/>
            <w:tcBorders>
              <w:top w:val="single" w:sz="2" w:space="0" w:color="auto"/>
              <w:left w:val="single" w:sz="2" w:space="0" w:color="auto"/>
              <w:bottom w:val="single" w:sz="2" w:space="0" w:color="auto"/>
              <w:right w:val="single" w:sz="2" w:space="0" w:color="auto"/>
            </w:tcBorders>
            <w:vAlign w:val="bottom"/>
            <w:hideMark/>
            <w:tcPrChange w:id="604"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4B3F3AE9" w14:textId="77777777" w:rsidR="00C14F44" w:rsidRDefault="00C14F44">
            <w:pPr>
              <w:rPr>
                <w:sz w:val="16"/>
                <w:szCs w:val="16"/>
              </w:rPr>
            </w:pPr>
            <w:r>
              <w:rPr>
                <w:sz w:val="16"/>
                <w:szCs w:val="16"/>
              </w:rPr>
              <w:t>0.8219</w:t>
            </w:r>
          </w:p>
        </w:tc>
        <w:tc>
          <w:tcPr>
            <w:tcW w:w="709" w:type="dxa"/>
            <w:tcBorders>
              <w:top w:val="single" w:sz="2" w:space="0" w:color="auto"/>
              <w:left w:val="single" w:sz="2" w:space="0" w:color="auto"/>
              <w:bottom w:val="single" w:sz="2" w:space="0" w:color="auto"/>
              <w:right w:val="single" w:sz="2" w:space="0" w:color="auto"/>
            </w:tcBorders>
            <w:vAlign w:val="bottom"/>
            <w:hideMark/>
            <w:tcPrChange w:id="605"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53C3D489" w14:textId="77777777" w:rsidR="00C14F44" w:rsidRDefault="00C14F44">
            <w:pPr>
              <w:rPr>
                <w:sz w:val="16"/>
                <w:szCs w:val="16"/>
              </w:rPr>
            </w:pPr>
            <w:r>
              <w:rPr>
                <w:sz w:val="16"/>
                <w:szCs w:val="16"/>
              </w:rPr>
              <w:t>0.8260</w:t>
            </w:r>
          </w:p>
        </w:tc>
        <w:tc>
          <w:tcPr>
            <w:tcW w:w="709" w:type="dxa"/>
            <w:tcBorders>
              <w:top w:val="single" w:sz="2" w:space="0" w:color="auto"/>
              <w:left w:val="single" w:sz="2" w:space="0" w:color="auto"/>
              <w:bottom w:val="single" w:sz="2" w:space="0" w:color="auto"/>
              <w:right w:val="single" w:sz="2" w:space="0" w:color="auto"/>
            </w:tcBorders>
            <w:vAlign w:val="bottom"/>
            <w:hideMark/>
            <w:tcPrChange w:id="606"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1ABD6815" w14:textId="77777777" w:rsidR="00C14F44" w:rsidRDefault="00C14F44">
            <w:pPr>
              <w:rPr>
                <w:sz w:val="16"/>
                <w:szCs w:val="16"/>
              </w:rPr>
            </w:pPr>
            <w:r>
              <w:rPr>
                <w:sz w:val="16"/>
                <w:szCs w:val="16"/>
              </w:rPr>
              <w:t>0.7888</w:t>
            </w:r>
          </w:p>
        </w:tc>
        <w:tc>
          <w:tcPr>
            <w:tcW w:w="709" w:type="dxa"/>
            <w:tcBorders>
              <w:top w:val="single" w:sz="2" w:space="0" w:color="auto"/>
              <w:left w:val="single" w:sz="2" w:space="0" w:color="auto"/>
              <w:bottom w:val="single" w:sz="2" w:space="0" w:color="auto"/>
              <w:right w:val="single" w:sz="2" w:space="0" w:color="auto"/>
            </w:tcBorders>
            <w:vAlign w:val="bottom"/>
            <w:hideMark/>
            <w:tcPrChange w:id="607"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6F4EBF13" w14:textId="77777777" w:rsidR="00C14F44" w:rsidRDefault="00C14F44">
            <w:pPr>
              <w:rPr>
                <w:sz w:val="16"/>
                <w:szCs w:val="16"/>
              </w:rPr>
            </w:pPr>
            <w:r>
              <w:rPr>
                <w:sz w:val="16"/>
                <w:szCs w:val="16"/>
              </w:rPr>
              <w:t>0.5014</w:t>
            </w:r>
          </w:p>
        </w:tc>
        <w:tc>
          <w:tcPr>
            <w:tcW w:w="709" w:type="dxa"/>
            <w:tcBorders>
              <w:top w:val="single" w:sz="2" w:space="0" w:color="auto"/>
              <w:left w:val="single" w:sz="2" w:space="0" w:color="auto"/>
              <w:bottom w:val="single" w:sz="2" w:space="0" w:color="auto"/>
              <w:right w:val="single" w:sz="2" w:space="0" w:color="auto"/>
            </w:tcBorders>
            <w:vAlign w:val="bottom"/>
            <w:hideMark/>
            <w:tcPrChange w:id="608"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3B0526C0" w14:textId="77777777" w:rsidR="00C14F44" w:rsidRDefault="00C14F44">
            <w:pPr>
              <w:rPr>
                <w:sz w:val="16"/>
                <w:szCs w:val="16"/>
              </w:rPr>
            </w:pPr>
            <w:r>
              <w:rPr>
                <w:sz w:val="16"/>
                <w:szCs w:val="16"/>
              </w:rPr>
              <w:t>0.5673</w:t>
            </w:r>
          </w:p>
        </w:tc>
        <w:tc>
          <w:tcPr>
            <w:tcW w:w="709" w:type="dxa"/>
            <w:tcBorders>
              <w:top w:val="single" w:sz="2" w:space="0" w:color="auto"/>
              <w:left w:val="single" w:sz="2" w:space="0" w:color="auto"/>
              <w:bottom w:val="single" w:sz="2" w:space="0" w:color="auto"/>
              <w:right w:val="single" w:sz="2" w:space="0" w:color="auto"/>
            </w:tcBorders>
            <w:vAlign w:val="bottom"/>
            <w:hideMark/>
            <w:tcPrChange w:id="609"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4FAC6E7D" w14:textId="77777777" w:rsidR="00C14F44" w:rsidRDefault="00C14F44">
            <w:pPr>
              <w:rPr>
                <w:sz w:val="16"/>
                <w:szCs w:val="16"/>
              </w:rPr>
            </w:pPr>
            <w:r>
              <w:rPr>
                <w:sz w:val="16"/>
                <w:szCs w:val="16"/>
              </w:rPr>
              <w:t>0.6921</w:t>
            </w:r>
          </w:p>
        </w:tc>
        <w:tc>
          <w:tcPr>
            <w:tcW w:w="709" w:type="dxa"/>
            <w:tcBorders>
              <w:top w:val="single" w:sz="2" w:space="0" w:color="auto"/>
              <w:left w:val="single" w:sz="2" w:space="0" w:color="auto"/>
              <w:bottom w:val="single" w:sz="2" w:space="0" w:color="auto"/>
              <w:right w:val="single" w:sz="2" w:space="0" w:color="auto"/>
            </w:tcBorders>
            <w:vAlign w:val="bottom"/>
            <w:hideMark/>
            <w:tcPrChange w:id="610"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251789FA" w14:textId="77777777" w:rsidR="00C14F44" w:rsidRDefault="00C14F44">
            <w:pPr>
              <w:rPr>
                <w:sz w:val="16"/>
                <w:szCs w:val="16"/>
              </w:rPr>
            </w:pPr>
            <w:r>
              <w:rPr>
                <w:sz w:val="16"/>
                <w:szCs w:val="16"/>
              </w:rPr>
              <w:t>0.7892</w:t>
            </w:r>
          </w:p>
        </w:tc>
      </w:tr>
      <w:tr w:rsidR="00C14F44" w:rsidDel="00A64A3B" w14:paraId="0F083854" w14:textId="77777777" w:rsidTr="00A64A3B">
        <w:trPr>
          <w:trHeight w:val="341"/>
          <w:jc w:val="center"/>
          <w:del w:id="611" w:author="任 薪宇" w:date="2018-04-24T16:07:00Z"/>
          <w:trPrChange w:id="612" w:author="任 薪宇" w:date="2018-04-24T16:07:00Z">
            <w:trPr>
              <w:trHeight w:val="341"/>
              <w:jc w:val="center"/>
            </w:trPr>
          </w:trPrChange>
        </w:trPr>
        <w:tc>
          <w:tcPr>
            <w:tcW w:w="1404" w:type="dxa"/>
            <w:tcBorders>
              <w:top w:val="single" w:sz="2" w:space="0" w:color="auto"/>
              <w:left w:val="single" w:sz="2" w:space="0" w:color="auto"/>
              <w:bottom w:val="single" w:sz="2" w:space="0" w:color="auto"/>
              <w:right w:val="single" w:sz="2" w:space="0" w:color="auto"/>
            </w:tcBorders>
            <w:vAlign w:val="bottom"/>
            <w:hideMark/>
            <w:tcPrChange w:id="613" w:author="任 薪宇" w:date="2018-04-24T16:07:00Z">
              <w:tcPr>
                <w:tcW w:w="1404" w:type="dxa"/>
                <w:tcBorders>
                  <w:top w:val="single" w:sz="2" w:space="0" w:color="auto"/>
                  <w:left w:val="single" w:sz="2" w:space="0" w:color="auto"/>
                  <w:bottom w:val="single" w:sz="2" w:space="0" w:color="auto"/>
                  <w:right w:val="single" w:sz="2" w:space="0" w:color="auto"/>
                </w:tcBorders>
                <w:vAlign w:val="bottom"/>
                <w:hideMark/>
              </w:tcPr>
            </w:tcPrChange>
          </w:tcPr>
          <w:p w14:paraId="293219FC" w14:textId="77777777" w:rsidR="00C14F44" w:rsidDel="00A64A3B" w:rsidRDefault="00C14F44">
            <w:pPr>
              <w:rPr>
                <w:del w:id="614" w:author="任 薪宇" w:date="2018-04-24T16:07:00Z"/>
              </w:rPr>
            </w:pPr>
            <w:commentRangeStart w:id="615"/>
            <w:del w:id="616" w:author="任 薪宇" w:date="2018-04-24T16:07:00Z">
              <w:r w:rsidDel="00A64A3B">
                <w:delText>DPDL</w:delText>
              </w:r>
            </w:del>
          </w:p>
        </w:tc>
        <w:tc>
          <w:tcPr>
            <w:tcW w:w="709" w:type="dxa"/>
            <w:tcBorders>
              <w:top w:val="single" w:sz="2" w:space="0" w:color="auto"/>
              <w:left w:val="single" w:sz="2" w:space="0" w:color="auto"/>
              <w:bottom w:val="single" w:sz="2" w:space="0" w:color="auto"/>
              <w:right w:val="single" w:sz="2" w:space="0" w:color="auto"/>
            </w:tcBorders>
            <w:vAlign w:val="bottom"/>
            <w:hideMark/>
            <w:tcPrChange w:id="617"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021BA068" w14:textId="77777777" w:rsidR="00C14F44" w:rsidDel="00A64A3B" w:rsidRDefault="00C14F44">
            <w:pPr>
              <w:rPr>
                <w:del w:id="618" w:author="任 薪宇" w:date="2018-04-24T16:07:00Z"/>
                <w:b/>
                <w:sz w:val="16"/>
                <w:szCs w:val="16"/>
              </w:rPr>
            </w:pPr>
            <w:del w:id="619" w:author="任 薪宇" w:date="2018-04-24T16:07:00Z">
              <w:r w:rsidDel="00A64A3B">
                <w:rPr>
                  <w:b/>
                  <w:sz w:val="16"/>
                  <w:szCs w:val="16"/>
                </w:rPr>
                <w:delText>0.9692</w:delText>
              </w:r>
            </w:del>
          </w:p>
        </w:tc>
        <w:tc>
          <w:tcPr>
            <w:tcW w:w="709" w:type="dxa"/>
            <w:tcBorders>
              <w:top w:val="single" w:sz="2" w:space="0" w:color="auto"/>
              <w:left w:val="single" w:sz="2" w:space="0" w:color="auto"/>
              <w:bottom w:val="single" w:sz="2" w:space="0" w:color="auto"/>
              <w:right w:val="single" w:sz="2" w:space="0" w:color="auto"/>
            </w:tcBorders>
            <w:vAlign w:val="bottom"/>
            <w:hideMark/>
            <w:tcPrChange w:id="620"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78E570AC" w14:textId="77777777" w:rsidR="00C14F44" w:rsidDel="00A64A3B" w:rsidRDefault="00C14F44">
            <w:pPr>
              <w:rPr>
                <w:del w:id="621" w:author="任 薪宇" w:date="2018-04-24T16:07:00Z"/>
                <w:sz w:val="16"/>
                <w:szCs w:val="16"/>
              </w:rPr>
            </w:pPr>
            <w:del w:id="622" w:author="任 薪宇" w:date="2018-04-24T16:07:00Z">
              <w:r w:rsidDel="00A64A3B">
                <w:rPr>
                  <w:sz w:val="16"/>
                  <w:szCs w:val="16"/>
                </w:rPr>
                <w:delText>0.8692</w:delText>
              </w:r>
            </w:del>
          </w:p>
        </w:tc>
        <w:tc>
          <w:tcPr>
            <w:tcW w:w="694" w:type="dxa"/>
            <w:tcBorders>
              <w:top w:val="single" w:sz="2" w:space="0" w:color="auto"/>
              <w:left w:val="single" w:sz="2" w:space="0" w:color="auto"/>
              <w:bottom w:val="single" w:sz="2" w:space="0" w:color="auto"/>
              <w:right w:val="single" w:sz="2" w:space="0" w:color="auto"/>
            </w:tcBorders>
            <w:vAlign w:val="bottom"/>
            <w:hideMark/>
            <w:tcPrChange w:id="623" w:author="任 薪宇" w:date="2018-04-24T16:07:00Z">
              <w:tcPr>
                <w:tcW w:w="694" w:type="dxa"/>
                <w:tcBorders>
                  <w:top w:val="single" w:sz="2" w:space="0" w:color="auto"/>
                  <w:left w:val="single" w:sz="2" w:space="0" w:color="auto"/>
                  <w:bottom w:val="single" w:sz="2" w:space="0" w:color="auto"/>
                  <w:right w:val="single" w:sz="2" w:space="0" w:color="auto"/>
                </w:tcBorders>
                <w:vAlign w:val="bottom"/>
                <w:hideMark/>
              </w:tcPr>
            </w:tcPrChange>
          </w:tcPr>
          <w:p w14:paraId="15206DDA" w14:textId="77777777" w:rsidR="00C14F44" w:rsidDel="00A64A3B" w:rsidRDefault="00C14F44">
            <w:pPr>
              <w:rPr>
                <w:del w:id="624" w:author="任 薪宇" w:date="2018-04-24T16:07:00Z"/>
                <w:sz w:val="16"/>
                <w:szCs w:val="16"/>
              </w:rPr>
            </w:pPr>
            <w:del w:id="625" w:author="任 薪宇" w:date="2018-04-24T16:07:00Z">
              <w:r w:rsidDel="00A64A3B">
                <w:rPr>
                  <w:sz w:val="16"/>
                  <w:szCs w:val="16"/>
                </w:rPr>
                <w:delText>0.8661</w:delText>
              </w:r>
            </w:del>
          </w:p>
        </w:tc>
        <w:tc>
          <w:tcPr>
            <w:tcW w:w="708" w:type="dxa"/>
            <w:tcBorders>
              <w:top w:val="single" w:sz="2" w:space="0" w:color="auto"/>
              <w:left w:val="single" w:sz="2" w:space="0" w:color="auto"/>
              <w:bottom w:val="single" w:sz="2" w:space="0" w:color="auto"/>
              <w:right w:val="single" w:sz="2" w:space="0" w:color="auto"/>
            </w:tcBorders>
            <w:vAlign w:val="bottom"/>
            <w:hideMark/>
            <w:tcPrChange w:id="626" w:author="任 薪宇" w:date="2018-04-24T16:07:00Z">
              <w:tcPr>
                <w:tcW w:w="708" w:type="dxa"/>
                <w:tcBorders>
                  <w:top w:val="single" w:sz="2" w:space="0" w:color="auto"/>
                  <w:left w:val="single" w:sz="2" w:space="0" w:color="auto"/>
                  <w:bottom w:val="single" w:sz="2" w:space="0" w:color="auto"/>
                  <w:right w:val="single" w:sz="2" w:space="0" w:color="auto"/>
                </w:tcBorders>
                <w:vAlign w:val="bottom"/>
                <w:hideMark/>
              </w:tcPr>
            </w:tcPrChange>
          </w:tcPr>
          <w:p w14:paraId="1822F5E0" w14:textId="77777777" w:rsidR="00C14F44" w:rsidDel="00A64A3B" w:rsidRDefault="00C14F44">
            <w:pPr>
              <w:rPr>
                <w:del w:id="627" w:author="任 薪宇" w:date="2018-04-24T16:07:00Z"/>
                <w:sz w:val="16"/>
                <w:szCs w:val="16"/>
              </w:rPr>
            </w:pPr>
            <w:del w:id="628" w:author="任 薪宇" w:date="2018-04-24T16:07:00Z">
              <w:r w:rsidDel="00A64A3B">
                <w:rPr>
                  <w:sz w:val="16"/>
                  <w:szCs w:val="16"/>
                </w:rPr>
                <w:delText>0.8759</w:delText>
              </w:r>
            </w:del>
          </w:p>
        </w:tc>
        <w:tc>
          <w:tcPr>
            <w:tcW w:w="709" w:type="dxa"/>
            <w:tcBorders>
              <w:top w:val="single" w:sz="2" w:space="0" w:color="auto"/>
              <w:left w:val="single" w:sz="2" w:space="0" w:color="auto"/>
              <w:bottom w:val="single" w:sz="2" w:space="0" w:color="auto"/>
              <w:right w:val="single" w:sz="2" w:space="0" w:color="auto"/>
            </w:tcBorders>
            <w:vAlign w:val="bottom"/>
            <w:hideMark/>
            <w:tcPrChange w:id="629"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103F5643" w14:textId="77777777" w:rsidR="00C14F44" w:rsidDel="00A64A3B" w:rsidRDefault="00C14F44">
            <w:pPr>
              <w:rPr>
                <w:del w:id="630" w:author="任 薪宇" w:date="2018-04-24T16:07:00Z"/>
                <w:sz w:val="16"/>
                <w:szCs w:val="16"/>
              </w:rPr>
            </w:pPr>
            <w:del w:id="631" w:author="任 薪宇" w:date="2018-04-24T16:07:00Z">
              <w:r w:rsidDel="00A64A3B">
                <w:rPr>
                  <w:sz w:val="16"/>
                  <w:szCs w:val="16"/>
                </w:rPr>
                <w:delText>0.9361</w:delText>
              </w:r>
            </w:del>
          </w:p>
        </w:tc>
        <w:tc>
          <w:tcPr>
            <w:tcW w:w="709" w:type="dxa"/>
            <w:tcBorders>
              <w:top w:val="single" w:sz="2" w:space="0" w:color="auto"/>
              <w:left w:val="single" w:sz="2" w:space="0" w:color="auto"/>
              <w:bottom w:val="single" w:sz="2" w:space="0" w:color="auto"/>
              <w:right w:val="single" w:sz="2" w:space="0" w:color="auto"/>
            </w:tcBorders>
            <w:vAlign w:val="bottom"/>
            <w:hideMark/>
            <w:tcPrChange w:id="632"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68DD118B" w14:textId="77777777" w:rsidR="00C14F44" w:rsidDel="00A64A3B" w:rsidRDefault="00C14F44">
            <w:pPr>
              <w:rPr>
                <w:del w:id="633" w:author="任 薪宇" w:date="2018-04-24T16:07:00Z"/>
                <w:sz w:val="16"/>
                <w:szCs w:val="16"/>
              </w:rPr>
            </w:pPr>
            <w:del w:id="634" w:author="任 薪宇" w:date="2018-04-24T16:07:00Z">
              <w:r w:rsidDel="00A64A3B">
                <w:rPr>
                  <w:sz w:val="16"/>
                  <w:szCs w:val="16"/>
                </w:rPr>
                <w:delText>0.8379</w:delText>
              </w:r>
            </w:del>
          </w:p>
        </w:tc>
        <w:tc>
          <w:tcPr>
            <w:tcW w:w="709" w:type="dxa"/>
            <w:tcBorders>
              <w:top w:val="single" w:sz="2" w:space="0" w:color="auto"/>
              <w:left w:val="single" w:sz="2" w:space="0" w:color="auto"/>
              <w:bottom w:val="single" w:sz="2" w:space="0" w:color="auto"/>
              <w:right w:val="single" w:sz="2" w:space="0" w:color="auto"/>
            </w:tcBorders>
            <w:vAlign w:val="bottom"/>
            <w:hideMark/>
            <w:tcPrChange w:id="635"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03F6ED19" w14:textId="77777777" w:rsidR="00C14F44" w:rsidDel="00A64A3B" w:rsidRDefault="00C14F44">
            <w:pPr>
              <w:rPr>
                <w:del w:id="636" w:author="任 薪宇" w:date="2018-04-24T16:07:00Z"/>
                <w:sz w:val="16"/>
                <w:szCs w:val="16"/>
              </w:rPr>
            </w:pPr>
            <w:del w:id="637" w:author="任 薪宇" w:date="2018-04-24T16:07:00Z">
              <w:r w:rsidDel="00A64A3B">
                <w:rPr>
                  <w:sz w:val="16"/>
                  <w:szCs w:val="16"/>
                </w:rPr>
                <w:delText>0.8688</w:delText>
              </w:r>
            </w:del>
          </w:p>
        </w:tc>
        <w:tc>
          <w:tcPr>
            <w:tcW w:w="709" w:type="dxa"/>
            <w:tcBorders>
              <w:top w:val="single" w:sz="2" w:space="0" w:color="auto"/>
              <w:left w:val="single" w:sz="2" w:space="0" w:color="auto"/>
              <w:bottom w:val="single" w:sz="2" w:space="0" w:color="auto"/>
              <w:right w:val="single" w:sz="2" w:space="0" w:color="auto"/>
            </w:tcBorders>
            <w:vAlign w:val="bottom"/>
            <w:hideMark/>
            <w:tcPrChange w:id="638"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32F28544" w14:textId="77777777" w:rsidR="00C14F44" w:rsidDel="00A64A3B" w:rsidRDefault="00C14F44">
            <w:pPr>
              <w:rPr>
                <w:del w:id="639" w:author="任 薪宇" w:date="2018-04-24T16:07:00Z"/>
                <w:sz w:val="16"/>
                <w:szCs w:val="16"/>
              </w:rPr>
            </w:pPr>
            <w:del w:id="640" w:author="任 薪宇" w:date="2018-04-24T16:07:00Z">
              <w:r w:rsidDel="00A64A3B">
                <w:rPr>
                  <w:sz w:val="16"/>
                  <w:szCs w:val="16"/>
                </w:rPr>
                <w:delText>0.7078</w:delText>
              </w:r>
            </w:del>
          </w:p>
        </w:tc>
        <w:tc>
          <w:tcPr>
            <w:tcW w:w="709" w:type="dxa"/>
            <w:tcBorders>
              <w:top w:val="single" w:sz="2" w:space="0" w:color="auto"/>
              <w:left w:val="single" w:sz="2" w:space="0" w:color="auto"/>
              <w:bottom w:val="single" w:sz="2" w:space="0" w:color="auto"/>
              <w:right w:val="single" w:sz="2" w:space="0" w:color="auto"/>
            </w:tcBorders>
            <w:vAlign w:val="bottom"/>
            <w:hideMark/>
            <w:tcPrChange w:id="641"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1CEF497D" w14:textId="77777777" w:rsidR="00C14F44" w:rsidDel="00A64A3B" w:rsidRDefault="00C14F44">
            <w:pPr>
              <w:rPr>
                <w:del w:id="642" w:author="任 薪宇" w:date="2018-04-24T16:07:00Z"/>
                <w:sz w:val="16"/>
                <w:szCs w:val="16"/>
              </w:rPr>
            </w:pPr>
            <w:del w:id="643" w:author="任 薪宇" w:date="2018-04-24T16:07:00Z">
              <w:r w:rsidDel="00A64A3B">
                <w:rPr>
                  <w:sz w:val="16"/>
                  <w:szCs w:val="16"/>
                </w:rPr>
                <w:delText>0.6110</w:delText>
              </w:r>
            </w:del>
          </w:p>
        </w:tc>
        <w:tc>
          <w:tcPr>
            <w:tcW w:w="709" w:type="dxa"/>
            <w:tcBorders>
              <w:top w:val="single" w:sz="2" w:space="0" w:color="auto"/>
              <w:left w:val="single" w:sz="2" w:space="0" w:color="auto"/>
              <w:bottom w:val="single" w:sz="2" w:space="0" w:color="auto"/>
              <w:right w:val="single" w:sz="2" w:space="0" w:color="auto"/>
            </w:tcBorders>
            <w:vAlign w:val="bottom"/>
            <w:hideMark/>
            <w:tcPrChange w:id="644"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22E2F456" w14:textId="77777777" w:rsidR="00C14F44" w:rsidDel="00A64A3B" w:rsidRDefault="00C14F44">
            <w:pPr>
              <w:rPr>
                <w:del w:id="645" w:author="任 薪宇" w:date="2018-04-24T16:07:00Z"/>
                <w:b/>
                <w:sz w:val="16"/>
                <w:szCs w:val="16"/>
              </w:rPr>
            </w:pPr>
            <w:del w:id="646" w:author="任 薪宇" w:date="2018-04-24T16:07:00Z">
              <w:r w:rsidDel="00A64A3B">
                <w:rPr>
                  <w:b/>
                  <w:sz w:val="16"/>
                  <w:szCs w:val="16"/>
                </w:rPr>
                <w:delText>0.6087</w:delText>
              </w:r>
            </w:del>
          </w:p>
        </w:tc>
        <w:tc>
          <w:tcPr>
            <w:tcW w:w="709" w:type="dxa"/>
            <w:tcBorders>
              <w:top w:val="single" w:sz="2" w:space="0" w:color="auto"/>
              <w:left w:val="single" w:sz="2" w:space="0" w:color="auto"/>
              <w:bottom w:val="single" w:sz="2" w:space="0" w:color="auto"/>
              <w:right w:val="single" w:sz="2" w:space="0" w:color="auto"/>
            </w:tcBorders>
            <w:vAlign w:val="bottom"/>
            <w:hideMark/>
            <w:tcPrChange w:id="647"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77C45C5C" w14:textId="77777777" w:rsidR="00C14F44" w:rsidDel="00A64A3B" w:rsidRDefault="00C14F44">
            <w:pPr>
              <w:rPr>
                <w:del w:id="648" w:author="任 薪宇" w:date="2018-04-24T16:07:00Z"/>
                <w:sz w:val="16"/>
                <w:szCs w:val="16"/>
              </w:rPr>
            </w:pPr>
            <w:del w:id="649" w:author="任 薪宇" w:date="2018-04-24T16:07:00Z">
              <w:r w:rsidDel="00A64A3B">
                <w:rPr>
                  <w:sz w:val="16"/>
                  <w:szCs w:val="16"/>
                </w:rPr>
                <w:delText>0.7636</w:delText>
              </w:r>
            </w:del>
          </w:p>
        </w:tc>
        <w:tc>
          <w:tcPr>
            <w:tcW w:w="709" w:type="dxa"/>
            <w:tcBorders>
              <w:top w:val="single" w:sz="2" w:space="0" w:color="auto"/>
              <w:left w:val="single" w:sz="2" w:space="0" w:color="auto"/>
              <w:bottom w:val="single" w:sz="2" w:space="0" w:color="auto"/>
              <w:right w:val="single" w:sz="2" w:space="0" w:color="auto"/>
            </w:tcBorders>
            <w:vAlign w:val="bottom"/>
            <w:hideMark/>
            <w:tcPrChange w:id="650"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43181C73" w14:textId="77777777" w:rsidR="00C14F44" w:rsidDel="00A64A3B" w:rsidRDefault="00C14F44">
            <w:pPr>
              <w:rPr>
                <w:del w:id="651" w:author="任 薪宇" w:date="2018-04-24T16:07:00Z"/>
                <w:sz w:val="16"/>
                <w:szCs w:val="16"/>
              </w:rPr>
            </w:pPr>
            <w:del w:id="652" w:author="任 薪宇" w:date="2018-04-24T16:07:00Z">
              <w:r w:rsidDel="00A64A3B">
                <w:rPr>
                  <w:sz w:val="16"/>
                  <w:szCs w:val="16"/>
                </w:rPr>
                <w:delText>0.8106</w:delText>
              </w:r>
              <w:commentRangeEnd w:id="615"/>
              <w:r w:rsidR="008547EC" w:rsidDel="00A64A3B">
                <w:rPr>
                  <w:rStyle w:val="aa"/>
                </w:rPr>
                <w:commentReference w:id="615"/>
              </w:r>
            </w:del>
          </w:p>
        </w:tc>
      </w:tr>
      <w:tr w:rsidR="00C14F44" w14:paraId="7E5C4CBA" w14:textId="77777777" w:rsidTr="00A64A3B">
        <w:trPr>
          <w:trHeight w:val="341"/>
          <w:jc w:val="center"/>
          <w:trPrChange w:id="653" w:author="任 薪宇" w:date="2018-04-24T16:07:00Z">
            <w:trPr>
              <w:trHeight w:val="341"/>
              <w:jc w:val="center"/>
            </w:trPr>
          </w:trPrChange>
        </w:trPr>
        <w:tc>
          <w:tcPr>
            <w:tcW w:w="1404" w:type="dxa"/>
            <w:tcBorders>
              <w:top w:val="single" w:sz="2" w:space="0" w:color="auto"/>
              <w:left w:val="single" w:sz="2" w:space="0" w:color="auto"/>
              <w:bottom w:val="single" w:sz="2" w:space="0" w:color="auto"/>
              <w:right w:val="single" w:sz="2" w:space="0" w:color="auto"/>
            </w:tcBorders>
            <w:vAlign w:val="bottom"/>
            <w:hideMark/>
            <w:tcPrChange w:id="654" w:author="任 薪宇" w:date="2018-04-24T16:07:00Z">
              <w:tcPr>
                <w:tcW w:w="1404" w:type="dxa"/>
                <w:tcBorders>
                  <w:top w:val="single" w:sz="2" w:space="0" w:color="auto"/>
                  <w:left w:val="single" w:sz="2" w:space="0" w:color="auto"/>
                  <w:bottom w:val="single" w:sz="2" w:space="0" w:color="auto"/>
                  <w:right w:val="single" w:sz="2" w:space="0" w:color="auto"/>
                </w:tcBorders>
                <w:vAlign w:val="bottom"/>
                <w:hideMark/>
              </w:tcPr>
            </w:tcPrChange>
          </w:tcPr>
          <w:p w14:paraId="4965AC1B" w14:textId="77777777" w:rsidR="00C14F44" w:rsidRDefault="00C14F44">
            <w:pPr>
              <w:rPr>
                <w:lang w:eastAsia="zh-CN"/>
              </w:rPr>
            </w:pPr>
            <w:r>
              <w:rPr>
                <w:lang w:eastAsia="zh-CN"/>
              </w:rPr>
              <w:t>MBS</w:t>
            </w:r>
          </w:p>
        </w:tc>
        <w:tc>
          <w:tcPr>
            <w:tcW w:w="709" w:type="dxa"/>
            <w:tcBorders>
              <w:top w:val="single" w:sz="2" w:space="0" w:color="auto"/>
              <w:left w:val="single" w:sz="2" w:space="0" w:color="auto"/>
              <w:bottom w:val="single" w:sz="2" w:space="0" w:color="auto"/>
              <w:right w:val="single" w:sz="2" w:space="0" w:color="auto"/>
            </w:tcBorders>
            <w:vAlign w:val="bottom"/>
            <w:hideMark/>
            <w:tcPrChange w:id="655"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5C886D7C" w14:textId="77777777" w:rsidR="00C14F44" w:rsidRDefault="00C14F44">
            <w:pPr>
              <w:rPr>
                <w:sz w:val="16"/>
                <w:szCs w:val="16"/>
              </w:rPr>
            </w:pPr>
            <w:r>
              <w:rPr>
                <w:sz w:val="16"/>
                <w:szCs w:val="16"/>
              </w:rPr>
              <w:t>0.9287</w:t>
            </w:r>
          </w:p>
        </w:tc>
        <w:tc>
          <w:tcPr>
            <w:tcW w:w="709" w:type="dxa"/>
            <w:tcBorders>
              <w:top w:val="single" w:sz="2" w:space="0" w:color="auto"/>
              <w:left w:val="single" w:sz="2" w:space="0" w:color="auto"/>
              <w:bottom w:val="single" w:sz="2" w:space="0" w:color="auto"/>
              <w:right w:val="single" w:sz="2" w:space="0" w:color="auto"/>
            </w:tcBorders>
            <w:vAlign w:val="bottom"/>
            <w:hideMark/>
            <w:tcPrChange w:id="656"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78DD1A8A" w14:textId="77777777" w:rsidR="00C14F44" w:rsidRDefault="00C14F44">
            <w:pPr>
              <w:rPr>
                <w:sz w:val="16"/>
                <w:szCs w:val="16"/>
              </w:rPr>
            </w:pPr>
            <w:r>
              <w:rPr>
                <w:sz w:val="16"/>
                <w:szCs w:val="16"/>
              </w:rPr>
              <w:t>0.7915</w:t>
            </w:r>
          </w:p>
        </w:tc>
        <w:tc>
          <w:tcPr>
            <w:tcW w:w="694" w:type="dxa"/>
            <w:tcBorders>
              <w:top w:val="single" w:sz="2" w:space="0" w:color="auto"/>
              <w:left w:val="single" w:sz="2" w:space="0" w:color="auto"/>
              <w:bottom w:val="single" w:sz="2" w:space="0" w:color="auto"/>
              <w:right w:val="single" w:sz="2" w:space="0" w:color="auto"/>
            </w:tcBorders>
            <w:vAlign w:val="bottom"/>
            <w:hideMark/>
            <w:tcPrChange w:id="657" w:author="任 薪宇" w:date="2018-04-24T16:07:00Z">
              <w:tcPr>
                <w:tcW w:w="694" w:type="dxa"/>
                <w:tcBorders>
                  <w:top w:val="single" w:sz="2" w:space="0" w:color="auto"/>
                  <w:left w:val="single" w:sz="2" w:space="0" w:color="auto"/>
                  <w:bottom w:val="single" w:sz="2" w:space="0" w:color="auto"/>
                  <w:right w:val="single" w:sz="2" w:space="0" w:color="auto"/>
                </w:tcBorders>
                <w:vAlign w:val="bottom"/>
                <w:hideMark/>
              </w:tcPr>
            </w:tcPrChange>
          </w:tcPr>
          <w:p w14:paraId="555020EF" w14:textId="77777777" w:rsidR="00C14F44" w:rsidRDefault="00C14F44">
            <w:pPr>
              <w:rPr>
                <w:sz w:val="16"/>
                <w:szCs w:val="16"/>
              </w:rPr>
            </w:pPr>
            <w:r>
              <w:rPr>
                <w:sz w:val="16"/>
                <w:szCs w:val="16"/>
              </w:rPr>
              <w:t>0.8367</w:t>
            </w:r>
          </w:p>
        </w:tc>
        <w:tc>
          <w:tcPr>
            <w:tcW w:w="708" w:type="dxa"/>
            <w:tcBorders>
              <w:top w:val="single" w:sz="2" w:space="0" w:color="auto"/>
              <w:left w:val="single" w:sz="2" w:space="0" w:color="auto"/>
              <w:bottom w:val="single" w:sz="2" w:space="0" w:color="auto"/>
              <w:right w:val="single" w:sz="2" w:space="0" w:color="auto"/>
            </w:tcBorders>
            <w:vAlign w:val="bottom"/>
            <w:hideMark/>
            <w:tcPrChange w:id="658" w:author="任 薪宇" w:date="2018-04-24T16:07:00Z">
              <w:tcPr>
                <w:tcW w:w="708" w:type="dxa"/>
                <w:tcBorders>
                  <w:top w:val="single" w:sz="2" w:space="0" w:color="auto"/>
                  <w:left w:val="single" w:sz="2" w:space="0" w:color="auto"/>
                  <w:bottom w:val="single" w:sz="2" w:space="0" w:color="auto"/>
                  <w:right w:val="single" w:sz="2" w:space="0" w:color="auto"/>
                </w:tcBorders>
                <w:vAlign w:val="bottom"/>
                <w:hideMark/>
              </w:tcPr>
            </w:tcPrChange>
          </w:tcPr>
          <w:p w14:paraId="7E0C53F3" w14:textId="77777777" w:rsidR="00C14F44" w:rsidRDefault="00C14F44">
            <w:pPr>
              <w:rPr>
                <w:sz w:val="16"/>
                <w:szCs w:val="16"/>
              </w:rPr>
            </w:pPr>
            <w:r>
              <w:rPr>
                <w:sz w:val="16"/>
                <w:szCs w:val="16"/>
              </w:rPr>
              <w:t>0.7568</w:t>
            </w:r>
          </w:p>
        </w:tc>
        <w:tc>
          <w:tcPr>
            <w:tcW w:w="709" w:type="dxa"/>
            <w:tcBorders>
              <w:top w:val="single" w:sz="2" w:space="0" w:color="auto"/>
              <w:left w:val="single" w:sz="2" w:space="0" w:color="auto"/>
              <w:bottom w:val="single" w:sz="2" w:space="0" w:color="auto"/>
              <w:right w:val="single" w:sz="2" w:space="0" w:color="auto"/>
            </w:tcBorders>
            <w:vAlign w:val="bottom"/>
            <w:hideMark/>
            <w:tcPrChange w:id="659"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39FD9D65" w14:textId="77777777" w:rsidR="00C14F44" w:rsidRDefault="00C14F44">
            <w:pPr>
              <w:rPr>
                <w:sz w:val="16"/>
                <w:szCs w:val="16"/>
              </w:rPr>
            </w:pPr>
            <w:r>
              <w:rPr>
                <w:sz w:val="16"/>
                <w:szCs w:val="16"/>
              </w:rPr>
              <w:t>0.8262</w:t>
            </w:r>
          </w:p>
        </w:tc>
        <w:tc>
          <w:tcPr>
            <w:tcW w:w="709" w:type="dxa"/>
            <w:tcBorders>
              <w:top w:val="single" w:sz="2" w:space="0" w:color="auto"/>
              <w:left w:val="single" w:sz="2" w:space="0" w:color="auto"/>
              <w:bottom w:val="single" w:sz="2" w:space="0" w:color="auto"/>
              <w:right w:val="single" w:sz="2" w:space="0" w:color="auto"/>
            </w:tcBorders>
            <w:vAlign w:val="bottom"/>
            <w:hideMark/>
            <w:tcPrChange w:id="660"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518BF8F1" w14:textId="77777777" w:rsidR="00C14F44" w:rsidRDefault="00C14F44">
            <w:pPr>
              <w:rPr>
                <w:sz w:val="16"/>
                <w:szCs w:val="16"/>
              </w:rPr>
            </w:pPr>
            <w:r>
              <w:rPr>
                <w:sz w:val="16"/>
                <w:szCs w:val="16"/>
              </w:rPr>
              <w:t>0.8194</w:t>
            </w:r>
          </w:p>
        </w:tc>
        <w:tc>
          <w:tcPr>
            <w:tcW w:w="709" w:type="dxa"/>
            <w:tcBorders>
              <w:top w:val="single" w:sz="2" w:space="0" w:color="auto"/>
              <w:left w:val="single" w:sz="2" w:space="0" w:color="auto"/>
              <w:bottom w:val="single" w:sz="2" w:space="0" w:color="auto"/>
              <w:right w:val="single" w:sz="2" w:space="0" w:color="auto"/>
            </w:tcBorders>
            <w:vAlign w:val="bottom"/>
            <w:hideMark/>
            <w:tcPrChange w:id="661"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01DA19CF" w14:textId="77777777" w:rsidR="00C14F44" w:rsidRDefault="00C14F44">
            <w:pPr>
              <w:rPr>
                <w:sz w:val="16"/>
                <w:szCs w:val="16"/>
              </w:rPr>
            </w:pPr>
            <w:r>
              <w:rPr>
                <w:sz w:val="16"/>
                <w:szCs w:val="16"/>
              </w:rPr>
              <w:t>0.7980</w:t>
            </w:r>
          </w:p>
        </w:tc>
        <w:tc>
          <w:tcPr>
            <w:tcW w:w="709" w:type="dxa"/>
            <w:tcBorders>
              <w:top w:val="single" w:sz="2" w:space="0" w:color="auto"/>
              <w:left w:val="single" w:sz="2" w:space="0" w:color="auto"/>
              <w:bottom w:val="single" w:sz="2" w:space="0" w:color="auto"/>
              <w:right w:val="single" w:sz="2" w:space="0" w:color="auto"/>
            </w:tcBorders>
            <w:vAlign w:val="bottom"/>
            <w:hideMark/>
            <w:tcPrChange w:id="662"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271CCF07" w14:textId="77777777" w:rsidR="00C14F44" w:rsidRDefault="00C14F44">
            <w:pPr>
              <w:rPr>
                <w:sz w:val="16"/>
                <w:szCs w:val="16"/>
              </w:rPr>
            </w:pPr>
            <w:r>
              <w:rPr>
                <w:sz w:val="16"/>
                <w:szCs w:val="16"/>
              </w:rPr>
              <w:t>0.6350</w:t>
            </w:r>
          </w:p>
        </w:tc>
        <w:tc>
          <w:tcPr>
            <w:tcW w:w="709" w:type="dxa"/>
            <w:tcBorders>
              <w:top w:val="single" w:sz="2" w:space="0" w:color="auto"/>
              <w:left w:val="single" w:sz="2" w:space="0" w:color="auto"/>
              <w:bottom w:val="single" w:sz="2" w:space="0" w:color="auto"/>
              <w:right w:val="single" w:sz="2" w:space="0" w:color="auto"/>
            </w:tcBorders>
            <w:vAlign w:val="bottom"/>
            <w:hideMark/>
            <w:tcPrChange w:id="663"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173EF532" w14:textId="77777777" w:rsidR="00C14F44" w:rsidRDefault="00C14F44">
            <w:pPr>
              <w:rPr>
                <w:sz w:val="16"/>
                <w:szCs w:val="16"/>
              </w:rPr>
            </w:pPr>
            <w:r>
              <w:rPr>
                <w:sz w:val="16"/>
                <w:szCs w:val="16"/>
              </w:rPr>
              <w:t>0.5158</w:t>
            </w:r>
          </w:p>
        </w:tc>
        <w:tc>
          <w:tcPr>
            <w:tcW w:w="709" w:type="dxa"/>
            <w:tcBorders>
              <w:top w:val="single" w:sz="2" w:space="0" w:color="auto"/>
              <w:left w:val="single" w:sz="2" w:space="0" w:color="auto"/>
              <w:bottom w:val="single" w:sz="2" w:space="0" w:color="auto"/>
              <w:right w:val="single" w:sz="2" w:space="0" w:color="auto"/>
            </w:tcBorders>
            <w:vAlign w:val="bottom"/>
            <w:hideMark/>
            <w:tcPrChange w:id="664"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65514BBD" w14:textId="77777777" w:rsidR="00C14F44" w:rsidRDefault="00C14F44">
            <w:pPr>
              <w:rPr>
                <w:sz w:val="16"/>
                <w:szCs w:val="16"/>
              </w:rPr>
            </w:pPr>
            <w:r>
              <w:rPr>
                <w:sz w:val="16"/>
                <w:szCs w:val="16"/>
              </w:rPr>
              <w:t>0.5520</w:t>
            </w:r>
          </w:p>
        </w:tc>
        <w:tc>
          <w:tcPr>
            <w:tcW w:w="709" w:type="dxa"/>
            <w:tcBorders>
              <w:top w:val="single" w:sz="2" w:space="0" w:color="auto"/>
              <w:left w:val="single" w:sz="2" w:space="0" w:color="auto"/>
              <w:bottom w:val="single" w:sz="2" w:space="0" w:color="auto"/>
              <w:right w:val="single" w:sz="2" w:space="0" w:color="auto"/>
            </w:tcBorders>
            <w:vAlign w:val="bottom"/>
            <w:hideMark/>
            <w:tcPrChange w:id="665"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7AD383EC" w14:textId="77777777" w:rsidR="00C14F44" w:rsidRDefault="00C14F44">
            <w:pPr>
              <w:rPr>
                <w:sz w:val="16"/>
                <w:szCs w:val="16"/>
              </w:rPr>
            </w:pPr>
            <w:r>
              <w:rPr>
                <w:sz w:val="16"/>
                <w:szCs w:val="16"/>
              </w:rPr>
              <w:t>0.5858</w:t>
            </w:r>
          </w:p>
        </w:tc>
        <w:tc>
          <w:tcPr>
            <w:tcW w:w="709" w:type="dxa"/>
            <w:tcBorders>
              <w:top w:val="single" w:sz="2" w:space="0" w:color="auto"/>
              <w:left w:val="single" w:sz="2" w:space="0" w:color="auto"/>
              <w:bottom w:val="single" w:sz="2" w:space="0" w:color="auto"/>
              <w:right w:val="single" w:sz="2" w:space="0" w:color="auto"/>
            </w:tcBorders>
            <w:vAlign w:val="bottom"/>
            <w:hideMark/>
            <w:tcPrChange w:id="666"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1F78F504" w14:textId="77777777" w:rsidR="00C14F44" w:rsidRDefault="00C14F44">
            <w:pPr>
              <w:rPr>
                <w:sz w:val="16"/>
                <w:szCs w:val="16"/>
              </w:rPr>
            </w:pPr>
            <w:r>
              <w:rPr>
                <w:sz w:val="16"/>
                <w:szCs w:val="16"/>
              </w:rPr>
              <w:t>0.7288</w:t>
            </w:r>
          </w:p>
        </w:tc>
      </w:tr>
      <w:tr w:rsidR="00C14F44" w14:paraId="76084E6F" w14:textId="77777777" w:rsidTr="00A64A3B">
        <w:trPr>
          <w:trHeight w:val="341"/>
          <w:jc w:val="center"/>
          <w:trPrChange w:id="667" w:author="任 薪宇" w:date="2018-04-24T16:07:00Z">
            <w:trPr>
              <w:trHeight w:val="341"/>
              <w:jc w:val="center"/>
            </w:trPr>
          </w:trPrChange>
        </w:trPr>
        <w:tc>
          <w:tcPr>
            <w:tcW w:w="1404" w:type="dxa"/>
            <w:tcBorders>
              <w:top w:val="single" w:sz="2" w:space="0" w:color="auto"/>
              <w:left w:val="single" w:sz="2" w:space="0" w:color="auto"/>
              <w:bottom w:val="single" w:sz="2" w:space="0" w:color="auto"/>
              <w:right w:val="single" w:sz="2" w:space="0" w:color="auto"/>
            </w:tcBorders>
            <w:vAlign w:val="bottom"/>
            <w:hideMark/>
            <w:tcPrChange w:id="668" w:author="任 薪宇" w:date="2018-04-24T16:07:00Z">
              <w:tcPr>
                <w:tcW w:w="1404" w:type="dxa"/>
                <w:tcBorders>
                  <w:top w:val="single" w:sz="2" w:space="0" w:color="auto"/>
                  <w:left w:val="single" w:sz="2" w:space="0" w:color="auto"/>
                  <w:bottom w:val="single" w:sz="2" w:space="0" w:color="auto"/>
                  <w:right w:val="single" w:sz="2" w:space="0" w:color="auto"/>
                </w:tcBorders>
                <w:vAlign w:val="bottom"/>
                <w:hideMark/>
              </w:tcPr>
            </w:tcPrChange>
          </w:tcPr>
          <w:p w14:paraId="35F87734" w14:textId="77777777" w:rsidR="00C14F44" w:rsidRDefault="00C14F44">
            <w:r>
              <w:t>WeSamBE</w:t>
            </w:r>
          </w:p>
        </w:tc>
        <w:tc>
          <w:tcPr>
            <w:tcW w:w="709" w:type="dxa"/>
            <w:tcBorders>
              <w:top w:val="single" w:sz="2" w:space="0" w:color="auto"/>
              <w:left w:val="single" w:sz="2" w:space="0" w:color="auto"/>
              <w:bottom w:val="single" w:sz="2" w:space="0" w:color="auto"/>
              <w:right w:val="single" w:sz="2" w:space="0" w:color="auto"/>
            </w:tcBorders>
            <w:vAlign w:val="bottom"/>
            <w:hideMark/>
            <w:tcPrChange w:id="669"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1801D4A5" w14:textId="77777777" w:rsidR="00C14F44" w:rsidRDefault="00C14F44">
            <w:pPr>
              <w:rPr>
                <w:sz w:val="16"/>
                <w:szCs w:val="16"/>
              </w:rPr>
            </w:pPr>
            <w:r>
              <w:rPr>
                <w:sz w:val="16"/>
                <w:szCs w:val="16"/>
              </w:rPr>
              <w:t>0.9413</w:t>
            </w:r>
          </w:p>
        </w:tc>
        <w:tc>
          <w:tcPr>
            <w:tcW w:w="709" w:type="dxa"/>
            <w:tcBorders>
              <w:top w:val="single" w:sz="2" w:space="0" w:color="auto"/>
              <w:left w:val="single" w:sz="2" w:space="0" w:color="auto"/>
              <w:bottom w:val="single" w:sz="2" w:space="0" w:color="auto"/>
              <w:right w:val="single" w:sz="2" w:space="0" w:color="auto"/>
            </w:tcBorders>
            <w:vAlign w:val="bottom"/>
            <w:hideMark/>
            <w:tcPrChange w:id="670"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19476DC0" w14:textId="77777777" w:rsidR="00C14F44" w:rsidRDefault="00C14F44">
            <w:pPr>
              <w:rPr>
                <w:sz w:val="16"/>
                <w:szCs w:val="16"/>
              </w:rPr>
            </w:pPr>
            <w:r>
              <w:rPr>
                <w:sz w:val="16"/>
                <w:szCs w:val="16"/>
              </w:rPr>
              <w:t>0.7440</w:t>
            </w:r>
          </w:p>
        </w:tc>
        <w:tc>
          <w:tcPr>
            <w:tcW w:w="694" w:type="dxa"/>
            <w:tcBorders>
              <w:top w:val="single" w:sz="2" w:space="0" w:color="auto"/>
              <w:left w:val="single" w:sz="2" w:space="0" w:color="auto"/>
              <w:bottom w:val="single" w:sz="2" w:space="0" w:color="auto"/>
              <w:right w:val="single" w:sz="2" w:space="0" w:color="auto"/>
            </w:tcBorders>
            <w:vAlign w:val="bottom"/>
            <w:hideMark/>
            <w:tcPrChange w:id="671" w:author="任 薪宇" w:date="2018-04-24T16:07:00Z">
              <w:tcPr>
                <w:tcW w:w="694" w:type="dxa"/>
                <w:tcBorders>
                  <w:top w:val="single" w:sz="2" w:space="0" w:color="auto"/>
                  <w:left w:val="single" w:sz="2" w:space="0" w:color="auto"/>
                  <w:bottom w:val="single" w:sz="2" w:space="0" w:color="auto"/>
                  <w:right w:val="single" w:sz="2" w:space="0" w:color="auto"/>
                </w:tcBorders>
                <w:vAlign w:val="bottom"/>
                <w:hideMark/>
              </w:tcPr>
            </w:tcPrChange>
          </w:tcPr>
          <w:p w14:paraId="644A0DE1" w14:textId="77777777" w:rsidR="00C14F44" w:rsidRDefault="00C14F44">
            <w:pPr>
              <w:rPr>
                <w:sz w:val="16"/>
                <w:szCs w:val="16"/>
              </w:rPr>
            </w:pPr>
            <w:r>
              <w:rPr>
                <w:sz w:val="16"/>
                <w:szCs w:val="16"/>
              </w:rPr>
              <w:t>0.7976</w:t>
            </w:r>
          </w:p>
        </w:tc>
        <w:tc>
          <w:tcPr>
            <w:tcW w:w="708" w:type="dxa"/>
            <w:tcBorders>
              <w:top w:val="single" w:sz="2" w:space="0" w:color="auto"/>
              <w:left w:val="single" w:sz="2" w:space="0" w:color="auto"/>
              <w:bottom w:val="single" w:sz="2" w:space="0" w:color="auto"/>
              <w:right w:val="single" w:sz="2" w:space="0" w:color="auto"/>
            </w:tcBorders>
            <w:vAlign w:val="bottom"/>
            <w:hideMark/>
            <w:tcPrChange w:id="672" w:author="任 薪宇" w:date="2018-04-24T16:07:00Z">
              <w:tcPr>
                <w:tcW w:w="708" w:type="dxa"/>
                <w:tcBorders>
                  <w:top w:val="single" w:sz="2" w:space="0" w:color="auto"/>
                  <w:left w:val="single" w:sz="2" w:space="0" w:color="auto"/>
                  <w:bottom w:val="single" w:sz="2" w:space="0" w:color="auto"/>
                  <w:right w:val="single" w:sz="2" w:space="0" w:color="auto"/>
                </w:tcBorders>
                <w:vAlign w:val="bottom"/>
                <w:hideMark/>
              </w:tcPr>
            </w:tcPrChange>
          </w:tcPr>
          <w:p w14:paraId="0803543F" w14:textId="77777777" w:rsidR="00C14F44" w:rsidRDefault="00C14F44">
            <w:pPr>
              <w:rPr>
                <w:sz w:val="16"/>
                <w:szCs w:val="16"/>
              </w:rPr>
            </w:pPr>
            <w:r>
              <w:rPr>
                <w:sz w:val="16"/>
                <w:szCs w:val="16"/>
              </w:rPr>
              <w:t>0.7392</w:t>
            </w:r>
          </w:p>
        </w:tc>
        <w:tc>
          <w:tcPr>
            <w:tcW w:w="709" w:type="dxa"/>
            <w:tcBorders>
              <w:top w:val="single" w:sz="2" w:space="0" w:color="auto"/>
              <w:left w:val="single" w:sz="2" w:space="0" w:color="auto"/>
              <w:bottom w:val="single" w:sz="2" w:space="0" w:color="auto"/>
              <w:right w:val="single" w:sz="2" w:space="0" w:color="auto"/>
            </w:tcBorders>
            <w:vAlign w:val="bottom"/>
            <w:hideMark/>
            <w:tcPrChange w:id="673"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02C3B0C2" w14:textId="77777777" w:rsidR="00C14F44" w:rsidRDefault="00C14F44">
            <w:pPr>
              <w:rPr>
                <w:sz w:val="16"/>
                <w:szCs w:val="16"/>
              </w:rPr>
            </w:pPr>
            <w:r>
              <w:rPr>
                <w:sz w:val="16"/>
                <w:szCs w:val="16"/>
              </w:rPr>
              <w:t>0.8999</w:t>
            </w:r>
          </w:p>
        </w:tc>
        <w:tc>
          <w:tcPr>
            <w:tcW w:w="709" w:type="dxa"/>
            <w:tcBorders>
              <w:top w:val="single" w:sz="2" w:space="0" w:color="auto"/>
              <w:left w:val="single" w:sz="2" w:space="0" w:color="auto"/>
              <w:bottom w:val="single" w:sz="2" w:space="0" w:color="auto"/>
              <w:right w:val="single" w:sz="2" w:space="0" w:color="auto"/>
            </w:tcBorders>
            <w:vAlign w:val="bottom"/>
            <w:hideMark/>
            <w:tcPrChange w:id="674"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2860BAF9" w14:textId="77777777" w:rsidR="00C14F44" w:rsidRDefault="00C14F44">
            <w:pPr>
              <w:rPr>
                <w:sz w:val="16"/>
                <w:szCs w:val="16"/>
              </w:rPr>
            </w:pPr>
            <w:r>
              <w:rPr>
                <w:sz w:val="16"/>
                <w:szCs w:val="16"/>
              </w:rPr>
              <w:t>0.7962</w:t>
            </w:r>
          </w:p>
        </w:tc>
        <w:tc>
          <w:tcPr>
            <w:tcW w:w="709" w:type="dxa"/>
            <w:tcBorders>
              <w:top w:val="single" w:sz="2" w:space="0" w:color="auto"/>
              <w:left w:val="single" w:sz="2" w:space="0" w:color="auto"/>
              <w:bottom w:val="single" w:sz="2" w:space="0" w:color="auto"/>
              <w:right w:val="single" w:sz="2" w:space="0" w:color="auto"/>
            </w:tcBorders>
            <w:vAlign w:val="bottom"/>
            <w:hideMark/>
            <w:tcPrChange w:id="675"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21F1BAA7" w14:textId="77777777" w:rsidR="00C14F44" w:rsidRDefault="00C14F44">
            <w:pPr>
              <w:rPr>
                <w:sz w:val="16"/>
                <w:szCs w:val="16"/>
              </w:rPr>
            </w:pPr>
            <w:r>
              <w:rPr>
                <w:sz w:val="16"/>
                <w:szCs w:val="16"/>
              </w:rPr>
              <w:t>0.8608</w:t>
            </w:r>
          </w:p>
        </w:tc>
        <w:tc>
          <w:tcPr>
            <w:tcW w:w="709" w:type="dxa"/>
            <w:tcBorders>
              <w:top w:val="single" w:sz="2" w:space="0" w:color="auto"/>
              <w:left w:val="single" w:sz="2" w:space="0" w:color="auto"/>
              <w:bottom w:val="single" w:sz="2" w:space="0" w:color="auto"/>
              <w:right w:val="single" w:sz="2" w:space="0" w:color="auto"/>
            </w:tcBorders>
            <w:vAlign w:val="bottom"/>
            <w:hideMark/>
            <w:tcPrChange w:id="676"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51925B21" w14:textId="77777777" w:rsidR="00C14F44" w:rsidRDefault="00C14F44">
            <w:pPr>
              <w:rPr>
                <w:sz w:val="16"/>
                <w:szCs w:val="16"/>
              </w:rPr>
            </w:pPr>
            <w:r>
              <w:rPr>
                <w:sz w:val="16"/>
                <w:szCs w:val="16"/>
              </w:rPr>
              <w:t>0.6602</w:t>
            </w:r>
          </w:p>
        </w:tc>
        <w:tc>
          <w:tcPr>
            <w:tcW w:w="709" w:type="dxa"/>
            <w:tcBorders>
              <w:top w:val="single" w:sz="2" w:space="0" w:color="auto"/>
              <w:left w:val="single" w:sz="2" w:space="0" w:color="auto"/>
              <w:bottom w:val="single" w:sz="2" w:space="0" w:color="auto"/>
              <w:right w:val="single" w:sz="2" w:space="0" w:color="auto"/>
            </w:tcBorders>
            <w:vAlign w:val="bottom"/>
            <w:hideMark/>
            <w:tcPrChange w:id="677"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76BEDF3F" w14:textId="77777777" w:rsidR="00C14F44" w:rsidRDefault="00C14F44">
            <w:pPr>
              <w:rPr>
                <w:sz w:val="16"/>
                <w:szCs w:val="16"/>
              </w:rPr>
            </w:pPr>
            <w:r>
              <w:rPr>
                <w:sz w:val="16"/>
                <w:szCs w:val="16"/>
              </w:rPr>
              <w:t>0.5929</w:t>
            </w:r>
          </w:p>
        </w:tc>
        <w:tc>
          <w:tcPr>
            <w:tcW w:w="709" w:type="dxa"/>
            <w:tcBorders>
              <w:top w:val="single" w:sz="2" w:space="0" w:color="auto"/>
              <w:left w:val="single" w:sz="2" w:space="0" w:color="auto"/>
              <w:bottom w:val="single" w:sz="2" w:space="0" w:color="auto"/>
              <w:right w:val="single" w:sz="2" w:space="0" w:color="auto"/>
            </w:tcBorders>
            <w:vAlign w:val="bottom"/>
            <w:hideMark/>
            <w:tcPrChange w:id="678"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1387610F" w14:textId="77777777" w:rsidR="00C14F44" w:rsidRDefault="00C14F44">
            <w:pPr>
              <w:rPr>
                <w:sz w:val="16"/>
                <w:szCs w:val="16"/>
              </w:rPr>
            </w:pPr>
            <w:r>
              <w:rPr>
                <w:sz w:val="16"/>
                <w:szCs w:val="16"/>
              </w:rPr>
              <w:t>0.3844</w:t>
            </w:r>
          </w:p>
        </w:tc>
        <w:tc>
          <w:tcPr>
            <w:tcW w:w="709" w:type="dxa"/>
            <w:tcBorders>
              <w:top w:val="single" w:sz="2" w:space="0" w:color="auto"/>
              <w:left w:val="single" w:sz="2" w:space="0" w:color="auto"/>
              <w:bottom w:val="single" w:sz="2" w:space="0" w:color="auto"/>
              <w:right w:val="single" w:sz="2" w:space="0" w:color="auto"/>
            </w:tcBorders>
            <w:vAlign w:val="bottom"/>
            <w:hideMark/>
            <w:tcPrChange w:id="679"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4BA348F3" w14:textId="77777777" w:rsidR="00C14F44" w:rsidRDefault="00C14F44">
            <w:pPr>
              <w:rPr>
                <w:sz w:val="16"/>
                <w:szCs w:val="16"/>
              </w:rPr>
            </w:pPr>
            <w:r>
              <w:rPr>
                <w:sz w:val="16"/>
                <w:szCs w:val="16"/>
              </w:rPr>
              <w:t>0.7737</w:t>
            </w:r>
          </w:p>
        </w:tc>
        <w:tc>
          <w:tcPr>
            <w:tcW w:w="709" w:type="dxa"/>
            <w:tcBorders>
              <w:top w:val="single" w:sz="2" w:space="0" w:color="auto"/>
              <w:left w:val="single" w:sz="2" w:space="0" w:color="auto"/>
              <w:bottom w:val="single" w:sz="2" w:space="0" w:color="auto"/>
              <w:right w:val="single" w:sz="2" w:space="0" w:color="auto"/>
            </w:tcBorders>
            <w:vAlign w:val="bottom"/>
            <w:hideMark/>
            <w:tcPrChange w:id="680"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52327D93" w14:textId="77777777" w:rsidR="00C14F44" w:rsidRDefault="00C14F44">
            <w:pPr>
              <w:rPr>
                <w:sz w:val="16"/>
                <w:szCs w:val="16"/>
              </w:rPr>
            </w:pPr>
            <w:r>
              <w:rPr>
                <w:sz w:val="16"/>
                <w:szCs w:val="16"/>
              </w:rPr>
              <w:t>0.7446</w:t>
            </w:r>
          </w:p>
        </w:tc>
      </w:tr>
      <w:tr w:rsidR="00C14F44" w14:paraId="5513EAE6" w14:textId="77777777" w:rsidTr="00A64A3B">
        <w:trPr>
          <w:trHeight w:val="341"/>
          <w:jc w:val="center"/>
          <w:trPrChange w:id="681" w:author="任 薪宇" w:date="2018-04-24T16:07:00Z">
            <w:trPr>
              <w:trHeight w:val="341"/>
              <w:jc w:val="center"/>
            </w:trPr>
          </w:trPrChange>
        </w:trPr>
        <w:tc>
          <w:tcPr>
            <w:tcW w:w="1404" w:type="dxa"/>
            <w:tcBorders>
              <w:top w:val="single" w:sz="2" w:space="0" w:color="auto"/>
              <w:left w:val="single" w:sz="2" w:space="0" w:color="auto"/>
              <w:bottom w:val="single" w:sz="2" w:space="0" w:color="auto"/>
              <w:right w:val="single" w:sz="2" w:space="0" w:color="auto"/>
            </w:tcBorders>
            <w:vAlign w:val="bottom"/>
            <w:hideMark/>
            <w:tcPrChange w:id="682" w:author="任 薪宇" w:date="2018-04-24T16:07:00Z">
              <w:tcPr>
                <w:tcW w:w="1404" w:type="dxa"/>
                <w:tcBorders>
                  <w:top w:val="single" w:sz="2" w:space="0" w:color="auto"/>
                  <w:left w:val="single" w:sz="2" w:space="0" w:color="auto"/>
                  <w:bottom w:val="single" w:sz="2" w:space="0" w:color="auto"/>
                  <w:right w:val="single" w:sz="2" w:space="0" w:color="auto"/>
                </w:tcBorders>
                <w:vAlign w:val="bottom"/>
                <w:hideMark/>
              </w:tcPr>
            </w:tcPrChange>
          </w:tcPr>
          <w:p w14:paraId="37B5F6F4" w14:textId="77777777" w:rsidR="00C14F44" w:rsidRDefault="00C14F44">
            <w:r>
              <w:t>ShareM</w:t>
            </w:r>
          </w:p>
        </w:tc>
        <w:tc>
          <w:tcPr>
            <w:tcW w:w="709" w:type="dxa"/>
            <w:tcBorders>
              <w:top w:val="single" w:sz="2" w:space="0" w:color="auto"/>
              <w:left w:val="single" w:sz="2" w:space="0" w:color="auto"/>
              <w:bottom w:val="single" w:sz="2" w:space="0" w:color="auto"/>
              <w:right w:val="single" w:sz="2" w:space="0" w:color="auto"/>
            </w:tcBorders>
            <w:vAlign w:val="bottom"/>
            <w:hideMark/>
            <w:tcPrChange w:id="683"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5ACFC794" w14:textId="77777777" w:rsidR="00C14F44" w:rsidRDefault="00C14F44">
            <w:pPr>
              <w:rPr>
                <w:sz w:val="16"/>
                <w:szCs w:val="16"/>
              </w:rPr>
            </w:pPr>
            <w:r>
              <w:rPr>
                <w:sz w:val="16"/>
                <w:szCs w:val="16"/>
              </w:rPr>
              <w:t>0.9522</w:t>
            </w:r>
          </w:p>
        </w:tc>
        <w:tc>
          <w:tcPr>
            <w:tcW w:w="709" w:type="dxa"/>
            <w:tcBorders>
              <w:top w:val="single" w:sz="2" w:space="0" w:color="auto"/>
              <w:left w:val="single" w:sz="2" w:space="0" w:color="auto"/>
              <w:bottom w:val="single" w:sz="2" w:space="0" w:color="auto"/>
              <w:right w:val="single" w:sz="2" w:space="0" w:color="auto"/>
            </w:tcBorders>
            <w:vAlign w:val="bottom"/>
            <w:hideMark/>
            <w:tcPrChange w:id="684"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702869E8" w14:textId="77777777" w:rsidR="00C14F44" w:rsidRDefault="00C14F44">
            <w:pPr>
              <w:rPr>
                <w:sz w:val="16"/>
                <w:szCs w:val="16"/>
              </w:rPr>
            </w:pPr>
            <w:r>
              <w:rPr>
                <w:sz w:val="16"/>
                <w:szCs w:val="16"/>
              </w:rPr>
              <w:t>0.8222</w:t>
            </w:r>
          </w:p>
        </w:tc>
        <w:tc>
          <w:tcPr>
            <w:tcW w:w="694" w:type="dxa"/>
            <w:tcBorders>
              <w:top w:val="single" w:sz="2" w:space="0" w:color="auto"/>
              <w:left w:val="single" w:sz="2" w:space="0" w:color="auto"/>
              <w:bottom w:val="single" w:sz="2" w:space="0" w:color="auto"/>
              <w:right w:val="single" w:sz="2" w:space="0" w:color="auto"/>
            </w:tcBorders>
            <w:vAlign w:val="bottom"/>
            <w:hideMark/>
            <w:tcPrChange w:id="685" w:author="任 薪宇" w:date="2018-04-24T16:07:00Z">
              <w:tcPr>
                <w:tcW w:w="694" w:type="dxa"/>
                <w:tcBorders>
                  <w:top w:val="single" w:sz="2" w:space="0" w:color="auto"/>
                  <w:left w:val="single" w:sz="2" w:space="0" w:color="auto"/>
                  <w:bottom w:val="single" w:sz="2" w:space="0" w:color="auto"/>
                  <w:right w:val="single" w:sz="2" w:space="0" w:color="auto"/>
                </w:tcBorders>
                <w:vAlign w:val="bottom"/>
                <w:hideMark/>
              </w:tcPr>
            </w:tcPrChange>
          </w:tcPr>
          <w:p w14:paraId="5973CDC2" w14:textId="77777777" w:rsidR="00C14F44" w:rsidRDefault="00C14F44">
            <w:pPr>
              <w:rPr>
                <w:sz w:val="16"/>
                <w:szCs w:val="16"/>
              </w:rPr>
            </w:pPr>
            <w:r>
              <w:rPr>
                <w:sz w:val="16"/>
                <w:szCs w:val="16"/>
              </w:rPr>
              <w:t>0.8141</w:t>
            </w:r>
          </w:p>
        </w:tc>
        <w:tc>
          <w:tcPr>
            <w:tcW w:w="708" w:type="dxa"/>
            <w:tcBorders>
              <w:top w:val="single" w:sz="2" w:space="0" w:color="auto"/>
              <w:left w:val="single" w:sz="2" w:space="0" w:color="auto"/>
              <w:bottom w:val="single" w:sz="2" w:space="0" w:color="auto"/>
              <w:right w:val="single" w:sz="2" w:space="0" w:color="auto"/>
            </w:tcBorders>
            <w:vAlign w:val="bottom"/>
            <w:hideMark/>
            <w:tcPrChange w:id="686" w:author="任 薪宇" w:date="2018-04-24T16:07:00Z">
              <w:tcPr>
                <w:tcW w:w="708" w:type="dxa"/>
                <w:tcBorders>
                  <w:top w:val="single" w:sz="2" w:space="0" w:color="auto"/>
                  <w:left w:val="single" w:sz="2" w:space="0" w:color="auto"/>
                  <w:bottom w:val="single" w:sz="2" w:space="0" w:color="auto"/>
                  <w:right w:val="single" w:sz="2" w:space="0" w:color="auto"/>
                </w:tcBorders>
                <w:vAlign w:val="bottom"/>
                <w:hideMark/>
              </w:tcPr>
            </w:tcPrChange>
          </w:tcPr>
          <w:p w14:paraId="4AA97BA5" w14:textId="77777777" w:rsidR="00C14F44" w:rsidRDefault="00C14F44">
            <w:pPr>
              <w:rPr>
                <w:sz w:val="16"/>
                <w:szCs w:val="16"/>
              </w:rPr>
            </w:pPr>
            <w:r>
              <w:rPr>
                <w:sz w:val="16"/>
                <w:szCs w:val="16"/>
              </w:rPr>
              <w:t>0.6727</w:t>
            </w:r>
          </w:p>
        </w:tc>
        <w:tc>
          <w:tcPr>
            <w:tcW w:w="709" w:type="dxa"/>
            <w:tcBorders>
              <w:top w:val="single" w:sz="2" w:space="0" w:color="auto"/>
              <w:left w:val="single" w:sz="2" w:space="0" w:color="auto"/>
              <w:bottom w:val="single" w:sz="2" w:space="0" w:color="auto"/>
              <w:right w:val="single" w:sz="2" w:space="0" w:color="auto"/>
            </w:tcBorders>
            <w:vAlign w:val="bottom"/>
            <w:hideMark/>
            <w:tcPrChange w:id="687"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62F93F8F" w14:textId="77777777" w:rsidR="00C14F44" w:rsidRDefault="00C14F44">
            <w:pPr>
              <w:rPr>
                <w:sz w:val="16"/>
                <w:szCs w:val="16"/>
              </w:rPr>
            </w:pPr>
            <w:r>
              <w:rPr>
                <w:sz w:val="16"/>
                <w:szCs w:val="16"/>
              </w:rPr>
              <w:t>0.8898</w:t>
            </w:r>
          </w:p>
        </w:tc>
        <w:tc>
          <w:tcPr>
            <w:tcW w:w="709" w:type="dxa"/>
            <w:tcBorders>
              <w:top w:val="single" w:sz="2" w:space="0" w:color="auto"/>
              <w:left w:val="single" w:sz="2" w:space="0" w:color="auto"/>
              <w:bottom w:val="single" w:sz="2" w:space="0" w:color="auto"/>
              <w:right w:val="single" w:sz="2" w:space="0" w:color="auto"/>
            </w:tcBorders>
            <w:vAlign w:val="bottom"/>
            <w:hideMark/>
            <w:tcPrChange w:id="688"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0F0829E4" w14:textId="77777777" w:rsidR="00C14F44" w:rsidRDefault="00C14F44">
            <w:pPr>
              <w:rPr>
                <w:sz w:val="16"/>
                <w:szCs w:val="16"/>
              </w:rPr>
            </w:pPr>
            <w:r>
              <w:rPr>
                <w:sz w:val="16"/>
                <w:szCs w:val="16"/>
              </w:rPr>
              <w:t>0.8319</w:t>
            </w:r>
          </w:p>
        </w:tc>
        <w:tc>
          <w:tcPr>
            <w:tcW w:w="709" w:type="dxa"/>
            <w:tcBorders>
              <w:top w:val="single" w:sz="2" w:space="0" w:color="auto"/>
              <w:left w:val="single" w:sz="2" w:space="0" w:color="auto"/>
              <w:bottom w:val="single" w:sz="2" w:space="0" w:color="auto"/>
              <w:right w:val="single" w:sz="2" w:space="0" w:color="auto"/>
            </w:tcBorders>
            <w:vAlign w:val="bottom"/>
            <w:hideMark/>
            <w:tcPrChange w:id="689"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473BDA9B" w14:textId="77777777" w:rsidR="00C14F44" w:rsidRDefault="00C14F44">
            <w:pPr>
              <w:rPr>
                <w:sz w:val="16"/>
                <w:szCs w:val="16"/>
              </w:rPr>
            </w:pPr>
            <w:r>
              <w:rPr>
                <w:sz w:val="16"/>
                <w:szCs w:val="16"/>
              </w:rPr>
              <w:t>0.8480</w:t>
            </w:r>
          </w:p>
        </w:tc>
        <w:tc>
          <w:tcPr>
            <w:tcW w:w="709" w:type="dxa"/>
            <w:tcBorders>
              <w:top w:val="single" w:sz="2" w:space="0" w:color="auto"/>
              <w:left w:val="single" w:sz="2" w:space="0" w:color="auto"/>
              <w:bottom w:val="single" w:sz="2" w:space="0" w:color="auto"/>
              <w:right w:val="single" w:sz="2" w:space="0" w:color="auto"/>
            </w:tcBorders>
            <w:vAlign w:val="bottom"/>
            <w:hideMark/>
            <w:tcPrChange w:id="690"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5E3E50C9" w14:textId="77777777" w:rsidR="00C14F44" w:rsidRDefault="00C14F44">
            <w:pPr>
              <w:rPr>
                <w:sz w:val="16"/>
                <w:szCs w:val="16"/>
              </w:rPr>
            </w:pPr>
            <w:r>
              <w:rPr>
                <w:sz w:val="16"/>
                <w:szCs w:val="16"/>
              </w:rPr>
              <w:t>0.7286</w:t>
            </w:r>
          </w:p>
        </w:tc>
        <w:tc>
          <w:tcPr>
            <w:tcW w:w="709" w:type="dxa"/>
            <w:tcBorders>
              <w:top w:val="single" w:sz="2" w:space="0" w:color="auto"/>
              <w:left w:val="single" w:sz="2" w:space="0" w:color="auto"/>
              <w:bottom w:val="single" w:sz="2" w:space="0" w:color="auto"/>
              <w:right w:val="single" w:sz="2" w:space="0" w:color="auto"/>
            </w:tcBorders>
            <w:vAlign w:val="bottom"/>
            <w:hideMark/>
            <w:tcPrChange w:id="691"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17AE1F1D" w14:textId="77777777" w:rsidR="00C14F44" w:rsidRDefault="00C14F44">
            <w:pPr>
              <w:rPr>
                <w:sz w:val="16"/>
                <w:szCs w:val="16"/>
              </w:rPr>
            </w:pPr>
            <w:r>
              <w:rPr>
                <w:sz w:val="16"/>
                <w:szCs w:val="16"/>
              </w:rPr>
              <w:t>0.5419</w:t>
            </w:r>
          </w:p>
        </w:tc>
        <w:tc>
          <w:tcPr>
            <w:tcW w:w="709" w:type="dxa"/>
            <w:tcBorders>
              <w:top w:val="single" w:sz="2" w:space="0" w:color="auto"/>
              <w:left w:val="single" w:sz="2" w:space="0" w:color="auto"/>
              <w:bottom w:val="single" w:sz="2" w:space="0" w:color="auto"/>
              <w:right w:val="single" w:sz="2" w:space="0" w:color="auto"/>
            </w:tcBorders>
            <w:vAlign w:val="bottom"/>
            <w:hideMark/>
            <w:tcPrChange w:id="692"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0DEC6B30" w14:textId="77777777" w:rsidR="00C14F44" w:rsidRDefault="00C14F44">
            <w:pPr>
              <w:rPr>
                <w:sz w:val="16"/>
                <w:szCs w:val="16"/>
              </w:rPr>
            </w:pPr>
            <w:r>
              <w:rPr>
                <w:sz w:val="16"/>
                <w:szCs w:val="16"/>
              </w:rPr>
              <w:t>0.3860</w:t>
            </w:r>
          </w:p>
        </w:tc>
        <w:tc>
          <w:tcPr>
            <w:tcW w:w="709" w:type="dxa"/>
            <w:tcBorders>
              <w:top w:val="single" w:sz="2" w:space="0" w:color="auto"/>
              <w:left w:val="single" w:sz="2" w:space="0" w:color="auto"/>
              <w:bottom w:val="single" w:sz="2" w:space="0" w:color="auto"/>
              <w:right w:val="single" w:sz="2" w:space="0" w:color="auto"/>
            </w:tcBorders>
            <w:vAlign w:val="bottom"/>
            <w:hideMark/>
            <w:tcPrChange w:id="693"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41D8C723" w14:textId="77777777" w:rsidR="00C14F44" w:rsidRDefault="00C14F44">
            <w:pPr>
              <w:rPr>
                <w:sz w:val="16"/>
                <w:szCs w:val="16"/>
              </w:rPr>
            </w:pPr>
            <w:r>
              <w:rPr>
                <w:sz w:val="16"/>
                <w:szCs w:val="16"/>
              </w:rPr>
              <w:t>0.7339</w:t>
            </w:r>
          </w:p>
        </w:tc>
        <w:tc>
          <w:tcPr>
            <w:tcW w:w="709" w:type="dxa"/>
            <w:tcBorders>
              <w:top w:val="single" w:sz="2" w:space="0" w:color="auto"/>
              <w:left w:val="single" w:sz="2" w:space="0" w:color="auto"/>
              <w:bottom w:val="single" w:sz="2" w:space="0" w:color="auto"/>
              <w:right w:val="single" w:sz="2" w:space="0" w:color="auto"/>
            </w:tcBorders>
            <w:vAlign w:val="bottom"/>
            <w:hideMark/>
            <w:tcPrChange w:id="694"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345C541F" w14:textId="77777777" w:rsidR="00C14F44" w:rsidRDefault="00C14F44">
            <w:pPr>
              <w:rPr>
                <w:sz w:val="16"/>
                <w:szCs w:val="16"/>
              </w:rPr>
            </w:pPr>
            <w:r>
              <w:rPr>
                <w:sz w:val="16"/>
                <w:szCs w:val="16"/>
              </w:rPr>
              <w:t>0.7474</w:t>
            </w:r>
          </w:p>
        </w:tc>
      </w:tr>
      <w:tr w:rsidR="00C14F44" w14:paraId="2288603D" w14:textId="77777777" w:rsidTr="00A64A3B">
        <w:trPr>
          <w:trHeight w:val="341"/>
          <w:jc w:val="center"/>
          <w:trPrChange w:id="695" w:author="任 薪宇" w:date="2018-04-24T16:07:00Z">
            <w:trPr>
              <w:trHeight w:val="341"/>
              <w:jc w:val="center"/>
            </w:trPr>
          </w:trPrChange>
        </w:trPr>
        <w:tc>
          <w:tcPr>
            <w:tcW w:w="1404" w:type="dxa"/>
            <w:tcBorders>
              <w:top w:val="single" w:sz="2" w:space="0" w:color="auto"/>
              <w:left w:val="single" w:sz="2" w:space="0" w:color="auto"/>
              <w:bottom w:val="single" w:sz="2" w:space="0" w:color="auto"/>
              <w:right w:val="single" w:sz="2" w:space="0" w:color="auto"/>
            </w:tcBorders>
            <w:vAlign w:val="bottom"/>
            <w:hideMark/>
            <w:tcPrChange w:id="696" w:author="任 薪宇" w:date="2018-04-24T16:07:00Z">
              <w:tcPr>
                <w:tcW w:w="1404" w:type="dxa"/>
                <w:tcBorders>
                  <w:top w:val="single" w:sz="2" w:space="0" w:color="auto"/>
                  <w:left w:val="single" w:sz="2" w:space="0" w:color="auto"/>
                  <w:bottom w:val="single" w:sz="2" w:space="0" w:color="auto"/>
                  <w:right w:val="single" w:sz="2" w:space="0" w:color="auto"/>
                </w:tcBorders>
                <w:vAlign w:val="bottom"/>
                <w:hideMark/>
              </w:tcPr>
            </w:tcPrChange>
          </w:tcPr>
          <w:p w14:paraId="782757E3" w14:textId="77777777" w:rsidR="00C14F44" w:rsidRDefault="00C14F44">
            <w:r>
              <w:t>GMM</w:t>
            </w:r>
          </w:p>
        </w:tc>
        <w:tc>
          <w:tcPr>
            <w:tcW w:w="709" w:type="dxa"/>
            <w:tcBorders>
              <w:top w:val="single" w:sz="2" w:space="0" w:color="auto"/>
              <w:left w:val="single" w:sz="2" w:space="0" w:color="auto"/>
              <w:bottom w:val="single" w:sz="2" w:space="0" w:color="auto"/>
              <w:right w:val="single" w:sz="2" w:space="0" w:color="auto"/>
            </w:tcBorders>
            <w:vAlign w:val="bottom"/>
            <w:hideMark/>
            <w:tcPrChange w:id="697"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1863939B" w14:textId="77777777" w:rsidR="00C14F44" w:rsidRDefault="00C14F44">
            <w:pPr>
              <w:rPr>
                <w:sz w:val="16"/>
                <w:szCs w:val="16"/>
              </w:rPr>
            </w:pPr>
            <w:r>
              <w:rPr>
                <w:sz w:val="16"/>
                <w:szCs w:val="16"/>
              </w:rPr>
              <w:t>0.8245</w:t>
            </w:r>
          </w:p>
        </w:tc>
        <w:tc>
          <w:tcPr>
            <w:tcW w:w="709" w:type="dxa"/>
            <w:tcBorders>
              <w:top w:val="single" w:sz="2" w:space="0" w:color="auto"/>
              <w:left w:val="single" w:sz="2" w:space="0" w:color="auto"/>
              <w:bottom w:val="single" w:sz="2" w:space="0" w:color="auto"/>
              <w:right w:val="single" w:sz="2" w:space="0" w:color="auto"/>
            </w:tcBorders>
            <w:vAlign w:val="bottom"/>
            <w:hideMark/>
            <w:tcPrChange w:id="698"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3F2269C4" w14:textId="77777777" w:rsidR="00C14F44" w:rsidRDefault="00C14F44">
            <w:pPr>
              <w:rPr>
                <w:sz w:val="16"/>
                <w:szCs w:val="16"/>
              </w:rPr>
            </w:pPr>
            <w:r>
              <w:rPr>
                <w:sz w:val="16"/>
                <w:szCs w:val="16"/>
              </w:rPr>
              <w:t>0.633</w:t>
            </w:r>
          </w:p>
        </w:tc>
        <w:tc>
          <w:tcPr>
            <w:tcW w:w="694" w:type="dxa"/>
            <w:tcBorders>
              <w:top w:val="single" w:sz="2" w:space="0" w:color="auto"/>
              <w:left w:val="single" w:sz="2" w:space="0" w:color="auto"/>
              <w:bottom w:val="single" w:sz="2" w:space="0" w:color="auto"/>
              <w:right w:val="single" w:sz="2" w:space="0" w:color="auto"/>
            </w:tcBorders>
            <w:vAlign w:val="bottom"/>
            <w:hideMark/>
            <w:tcPrChange w:id="699" w:author="任 薪宇" w:date="2018-04-24T16:07:00Z">
              <w:tcPr>
                <w:tcW w:w="694" w:type="dxa"/>
                <w:tcBorders>
                  <w:top w:val="single" w:sz="2" w:space="0" w:color="auto"/>
                  <w:left w:val="single" w:sz="2" w:space="0" w:color="auto"/>
                  <w:bottom w:val="single" w:sz="2" w:space="0" w:color="auto"/>
                  <w:right w:val="single" w:sz="2" w:space="0" w:color="auto"/>
                </w:tcBorders>
                <w:vAlign w:val="bottom"/>
                <w:hideMark/>
              </w:tcPr>
            </w:tcPrChange>
          </w:tcPr>
          <w:p w14:paraId="2640507B" w14:textId="77777777" w:rsidR="00C14F44" w:rsidRDefault="00C14F44">
            <w:pPr>
              <w:rPr>
                <w:sz w:val="16"/>
                <w:szCs w:val="16"/>
              </w:rPr>
            </w:pPr>
            <w:r>
              <w:rPr>
                <w:sz w:val="16"/>
                <w:szCs w:val="16"/>
              </w:rPr>
              <w:t>0.5969</w:t>
            </w:r>
          </w:p>
        </w:tc>
        <w:tc>
          <w:tcPr>
            <w:tcW w:w="708" w:type="dxa"/>
            <w:tcBorders>
              <w:top w:val="single" w:sz="2" w:space="0" w:color="auto"/>
              <w:left w:val="single" w:sz="2" w:space="0" w:color="auto"/>
              <w:bottom w:val="single" w:sz="2" w:space="0" w:color="auto"/>
              <w:right w:val="single" w:sz="2" w:space="0" w:color="auto"/>
            </w:tcBorders>
            <w:vAlign w:val="bottom"/>
            <w:hideMark/>
            <w:tcPrChange w:id="700" w:author="任 薪宇" w:date="2018-04-24T16:07:00Z">
              <w:tcPr>
                <w:tcW w:w="708" w:type="dxa"/>
                <w:tcBorders>
                  <w:top w:val="single" w:sz="2" w:space="0" w:color="auto"/>
                  <w:left w:val="single" w:sz="2" w:space="0" w:color="auto"/>
                  <w:bottom w:val="single" w:sz="2" w:space="0" w:color="auto"/>
                  <w:right w:val="single" w:sz="2" w:space="0" w:color="auto"/>
                </w:tcBorders>
                <w:vAlign w:val="bottom"/>
                <w:hideMark/>
              </w:tcPr>
            </w:tcPrChange>
          </w:tcPr>
          <w:p w14:paraId="0C5C5514" w14:textId="77777777" w:rsidR="00C14F44" w:rsidRDefault="00C14F44">
            <w:pPr>
              <w:rPr>
                <w:sz w:val="16"/>
                <w:szCs w:val="16"/>
              </w:rPr>
            </w:pPr>
            <w:r>
              <w:rPr>
                <w:sz w:val="16"/>
                <w:szCs w:val="16"/>
              </w:rPr>
              <w:t>0.5207</w:t>
            </w:r>
          </w:p>
        </w:tc>
        <w:tc>
          <w:tcPr>
            <w:tcW w:w="709" w:type="dxa"/>
            <w:tcBorders>
              <w:top w:val="single" w:sz="2" w:space="0" w:color="auto"/>
              <w:left w:val="single" w:sz="2" w:space="0" w:color="auto"/>
              <w:bottom w:val="single" w:sz="2" w:space="0" w:color="auto"/>
              <w:right w:val="single" w:sz="2" w:space="0" w:color="auto"/>
            </w:tcBorders>
            <w:vAlign w:val="bottom"/>
            <w:hideMark/>
            <w:tcPrChange w:id="701"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4D38A44D" w14:textId="77777777" w:rsidR="00C14F44" w:rsidRDefault="00C14F44">
            <w:pPr>
              <w:rPr>
                <w:sz w:val="16"/>
                <w:szCs w:val="16"/>
              </w:rPr>
            </w:pPr>
            <w:r>
              <w:rPr>
                <w:sz w:val="16"/>
                <w:szCs w:val="16"/>
              </w:rPr>
              <w:t>0.7370</w:t>
            </w:r>
          </w:p>
        </w:tc>
        <w:tc>
          <w:tcPr>
            <w:tcW w:w="709" w:type="dxa"/>
            <w:tcBorders>
              <w:top w:val="single" w:sz="2" w:space="0" w:color="auto"/>
              <w:left w:val="single" w:sz="2" w:space="0" w:color="auto"/>
              <w:bottom w:val="single" w:sz="2" w:space="0" w:color="auto"/>
              <w:right w:val="single" w:sz="2" w:space="0" w:color="auto"/>
            </w:tcBorders>
            <w:vAlign w:val="bottom"/>
            <w:hideMark/>
            <w:tcPrChange w:id="702"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1103F51E" w14:textId="77777777" w:rsidR="00C14F44" w:rsidRDefault="00C14F44">
            <w:pPr>
              <w:rPr>
                <w:sz w:val="16"/>
                <w:szCs w:val="16"/>
              </w:rPr>
            </w:pPr>
            <w:r>
              <w:rPr>
                <w:sz w:val="16"/>
                <w:szCs w:val="16"/>
              </w:rPr>
              <w:t>0.6621</w:t>
            </w:r>
          </w:p>
        </w:tc>
        <w:tc>
          <w:tcPr>
            <w:tcW w:w="709" w:type="dxa"/>
            <w:tcBorders>
              <w:top w:val="single" w:sz="2" w:space="0" w:color="auto"/>
              <w:left w:val="single" w:sz="2" w:space="0" w:color="auto"/>
              <w:bottom w:val="single" w:sz="2" w:space="0" w:color="auto"/>
              <w:right w:val="single" w:sz="2" w:space="0" w:color="auto"/>
            </w:tcBorders>
            <w:vAlign w:val="bottom"/>
            <w:hideMark/>
            <w:tcPrChange w:id="703"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5FDF3CE3" w14:textId="77777777" w:rsidR="00C14F44" w:rsidRDefault="00C14F44">
            <w:pPr>
              <w:rPr>
                <w:sz w:val="16"/>
                <w:szCs w:val="16"/>
              </w:rPr>
            </w:pPr>
            <w:r>
              <w:rPr>
                <w:sz w:val="16"/>
                <w:szCs w:val="16"/>
              </w:rPr>
              <w:t>0.7380</w:t>
            </w:r>
          </w:p>
        </w:tc>
        <w:tc>
          <w:tcPr>
            <w:tcW w:w="709" w:type="dxa"/>
            <w:tcBorders>
              <w:top w:val="single" w:sz="2" w:space="0" w:color="auto"/>
              <w:left w:val="single" w:sz="2" w:space="0" w:color="auto"/>
              <w:bottom w:val="single" w:sz="2" w:space="0" w:color="auto"/>
              <w:right w:val="single" w:sz="2" w:space="0" w:color="auto"/>
            </w:tcBorders>
            <w:vAlign w:val="bottom"/>
            <w:hideMark/>
            <w:tcPrChange w:id="704"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122FCB20" w14:textId="77777777" w:rsidR="00C14F44" w:rsidRDefault="00C14F44">
            <w:pPr>
              <w:rPr>
                <w:sz w:val="16"/>
                <w:szCs w:val="16"/>
              </w:rPr>
            </w:pPr>
            <w:r>
              <w:rPr>
                <w:sz w:val="16"/>
                <w:szCs w:val="16"/>
              </w:rPr>
              <w:t>0.5373</w:t>
            </w:r>
          </w:p>
        </w:tc>
        <w:tc>
          <w:tcPr>
            <w:tcW w:w="709" w:type="dxa"/>
            <w:tcBorders>
              <w:top w:val="single" w:sz="2" w:space="0" w:color="auto"/>
              <w:left w:val="single" w:sz="2" w:space="0" w:color="auto"/>
              <w:bottom w:val="single" w:sz="2" w:space="0" w:color="auto"/>
              <w:right w:val="single" w:sz="2" w:space="0" w:color="auto"/>
            </w:tcBorders>
            <w:vAlign w:val="bottom"/>
            <w:hideMark/>
            <w:tcPrChange w:id="705"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4E904B5D" w14:textId="77777777" w:rsidR="00C14F44" w:rsidRDefault="00C14F44">
            <w:pPr>
              <w:rPr>
                <w:sz w:val="16"/>
                <w:szCs w:val="16"/>
              </w:rPr>
            </w:pPr>
            <w:r>
              <w:rPr>
                <w:sz w:val="16"/>
                <w:szCs w:val="16"/>
              </w:rPr>
              <w:t>0.4097</w:t>
            </w:r>
          </w:p>
        </w:tc>
        <w:tc>
          <w:tcPr>
            <w:tcW w:w="709" w:type="dxa"/>
            <w:tcBorders>
              <w:top w:val="single" w:sz="2" w:space="0" w:color="auto"/>
              <w:left w:val="single" w:sz="2" w:space="0" w:color="auto"/>
              <w:bottom w:val="single" w:sz="2" w:space="0" w:color="auto"/>
              <w:right w:val="single" w:sz="2" w:space="0" w:color="auto"/>
            </w:tcBorders>
            <w:vAlign w:val="bottom"/>
            <w:hideMark/>
            <w:tcPrChange w:id="706"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10A8063B" w14:textId="77777777" w:rsidR="00C14F44" w:rsidRDefault="00C14F44">
            <w:pPr>
              <w:rPr>
                <w:sz w:val="16"/>
                <w:szCs w:val="16"/>
              </w:rPr>
            </w:pPr>
            <w:r>
              <w:rPr>
                <w:sz w:val="16"/>
                <w:szCs w:val="16"/>
              </w:rPr>
              <w:t>0.1522</w:t>
            </w:r>
          </w:p>
        </w:tc>
        <w:tc>
          <w:tcPr>
            <w:tcW w:w="709" w:type="dxa"/>
            <w:tcBorders>
              <w:top w:val="single" w:sz="2" w:space="0" w:color="auto"/>
              <w:left w:val="single" w:sz="2" w:space="0" w:color="auto"/>
              <w:bottom w:val="single" w:sz="2" w:space="0" w:color="auto"/>
              <w:right w:val="single" w:sz="2" w:space="0" w:color="auto"/>
            </w:tcBorders>
            <w:vAlign w:val="bottom"/>
            <w:hideMark/>
            <w:tcPrChange w:id="707"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1903B7F0" w14:textId="77777777" w:rsidR="00C14F44" w:rsidRDefault="00C14F44">
            <w:pPr>
              <w:rPr>
                <w:sz w:val="16"/>
                <w:szCs w:val="16"/>
              </w:rPr>
            </w:pPr>
            <w:r>
              <w:rPr>
                <w:sz w:val="16"/>
                <w:szCs w:val="16"/>
              </w:rPr>
              <w:t>0.4663</w:t>
            </w:r>
          </w:p>
        </w:tc>
        <w:tc>
          <w:tcPr>
            <w:tcW w:w="709" w:type="dxa"/>
            <w:tcBorders>
              <w:top w:val="single" w:sz="2" w:space="0" w:color="auto"/>
              <w:left w:val="single" w:sz="2" w:space="0" w:color="auto"/>
              <w:bottom w:val="single" w:sz="2" w:space="0" w:color="auto"/>
              <w:right w:val="single" w:sz="2" w:space="0" w:color="auto"/>
            </w:tcBorders>
            <w:vAlign w:val="bottom"/>
            <w:hideMark/>
            <w:tcPrChange w:id="708"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3EB435FF" w14:textId="77777777" w:rsidR="00C14F44" w:rsidRDefault="00C14F44">
            <w:pPr>
              <w:rPr>
                <w:sz w:val="16"/>
                <w:szCs w:val="16"/>
              </w:rPr>
            </w:pPr>
            <w:r>
              <w:rPr>
                <w:sz w:val="16"/>
                <w:szCs w:val="16"/>
              </w:rPr>
              <w:t>0.5707</w:t>
            </w:r>
          </w:p>
        </w:tc>
      </w:tr>
      <w:tr w:rsidR="00C14F44" w14:paraId="5D8A466B" w14:textId="77777777" w:rsidTr="00A64A3B">
        <w:trPr>
          <w:trHeight w:val="341"/>
          <w:jc w:val="center"/>
          <w:trPrChange w:id="709" w:author="任 薪宇" w:date="2018-04-24T16:07:00Z">
            <w:trPr>
              <w:trHeight w:val="341"/>
              <w:jc w:val="center"/>
            </w:trPr>
          </w:trPrChange>
        </w:trPr>
        <w:tc>
          <w:tcPr>
            <w:tcW w:w="1404" w:type="dxa"/>
            <w:tcBorders>
              <w:top w:val="single" w:sz="2" w:space="0" w:color="auto"/>
              <w:left w:val="single" w:sz="2" w:space="0" w:color="auto"/>
              <w:bottom w:val="single" w:sz="2" w:space="0" w:color="auto"/>
              <w:right w:val="single" w:sz="2" w:space="0" w:color="auto"/>
            </w:tcBorders>
            <w:vAlign w:val="bottom"/>
            <w:hideMark/>
            <w:tcPrChange w:id="710" w:author="任 薪宇" w:date="2018-04-24T16:07:00Z">
              <w:tcPr>
                <w:tcW w:w="1404" w:type="dxa"/>
                <w:tcBorders>
                  <w:top w:val="single" w:sz="2" w:space="0" w:color="auto"/>
                  <w:left w:val="single" w:sz="2" w:space="0" w:color="auto"/>
                  <w:bottom w:val="single" w:sz="2" w:space="0" w:color="auto"/>
                  <w:right w:val="single" w:sz="2" w:space="0" w:color="auto"/>
                </w:tcBorders>
                <w:vAlign w:val="bottom"/>
                <w:hideMark/>
              </w:tcPr>
            </w:tcPrChange>
          </w:tcPr>
          <w:p w14:paraId="64E0CD83" w14:textId="77777777" w:rsidR="00C14F44" w:rsidRDefault="00C14F44">
            <w:r>
              <w:t>RMoG</w:t>
            </w:r>
          </w:p>
        </w:tc>
        <w:tc>
          <w:tcPr>
            <w:tcW w:w="709" w:type="dxa"/>
            <w:tcBorders>
              <w:top w:val="single" w:sz="2" w:space="0" w:color="auto"/>
              <w:left w:val="single" w:sz="2" w:space="0" w:color="auto"/>
              <w:bottom w:val="single" w:sz="2" w:space="0" w:color="auto"/>
              <w:right w:val="single" w:sz="2" w:space="0" w:color="auto"/>
            </w:tcBorders>
            <w:vAlign w:val="bottom"/>
            <w:hideMark/>
            <w:tcPrChange w:id="711"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1F391420" w14:textId="77777777" w:rsidR="00C14F44" w:rsidRDefault="00C14F44">
            <w:pPr>
              <w:rPr>
                <w:sz w:val="16"/>
                <w:szCs w:val="16"/>
              </w:rPr>
            </w:pPr>
            <w:r>
              <w:rPr>
                <w:sz w:val="16"/>
                <w:szCs w:val="16"/>
              </w:rPr>
              <w:t>0.7848</w:t>
            </w:r>
          </w:p>
        </w:tc>
        <w:tc>
          <w:tcPr>
            <w:tcW w:w="709" w:type="dxa"/>
            <w:tcBorders>
              <w:top w:val="single" w:sz="2" w:space="0" w:color="auto"/>
              <w:left w:val="single" w:sz="2" w:space="0" w:color="auto"/>
              <w:bottom w:val="single" w:sz="2" w:space="0" w:color="auto"/>
              <w:right w:val="single" w:sz="2" w:space="0" w:color="auto"/>
            </w:tcBorders>
            <w:vAlign w:val="bottom"/>
            <w:hideMark/>
            <w:tcPrChange w:id="712"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6BC5DAED" w14:textId="77777777" w:rsidR="00C14F44" w:rsidRDefault="00C14F44">
            <w:pPr>
              <w:rPr>
                <w:sz w:val="16"/>
                <w:szCs w:val="16"/>
              </w:rPr>
            </w:pPr>
            <w:r>
              <w:rPr>
                <w:sz w:val="16"/>
                <w:szCs w:val="16"/>
              </w:rPr>
              <w:t>0.7352</w:t>
            </w:r>
          </w:p>
        </w:tc>
        <w:tc>
          <w:tcPr>
            <w:tcW w:w="694" w:type="dxa"/>
            <w:tcBorders>
              <w:top w:val="single" w:sz="2" w:space="0" w:color="auto"/>
              <w:left w:val="single" w:sz="2" w:space="0" w:color="auto"/>
              <w:bottom w:val="single" w:sz="2" w:space="0" w:color="auto"/>
              <w:right w:val="single" w:sz="2" w:space="0" w:color="auto"/>
            </w:tcBorders>
            <w:vAlign w:val="bottom"/>
            <w:hideMark/>
            <w:tcPrChange w:id="713" w:author="任 薪宇" w:date="2018-04-24T16:07:00Z">
              <w:tcPr>
                <w:tcW w:w="694" w:type="dxa"/>
                <w:tcBorders>
                  <w:top w:val="single" w:sz="2" w:space="0" w:color="auto"/>
                  <w:left w:val="single" w:sz="2" w:space="0" w:color="auto"/>
                  <w:bottom w:val="single" w:sz="2" w:space="0" w:color="auto"/>
                  <w:right w:val="single" w:sz="2" w:space="0" w:color="auto"/>
                </w:tcBorders>
                <w:vAlign w:val="bottom"/>
                <w:hideMark/>
              </w:tcPr>
            </w:tcPrChange>
          </w:tcPr>
          <w:p w14:paraId="206CA4FE" w14:textId="77777777" w:rsidR="00C14F44" w:rsidRDefault="00C14F44">
            <w:pPr>
              <w:rPr>
                <w:sz w:val="16"/>
                <w:szCs w:val="16"/>
              </w:rPr>
            </w:pPr>
            <w:r>
              <w:rPr>
                <w:sz w:val="16"/>
                <w:szCs w:val="16"/>
              </w:rPr>
              <w:t>0.7010</w:t>
            </w:r>
          </w:p>
        </w:tc>
        <w:tc>
          <w:tcPr>
            <w:tcW w:w="708" w:type="dxa"/>
            <w:tcBorders>
              <w:top w:val="single" w:sz="2" w:space="0" w:color="auto"/>
              <w:left w:val="single" w:sz="2" w:space="0" w:color="auto"/>
              <w:bottom w:val="single" w:sz="2" w:space="0" w:color="auto"/>
              <w:right w:val="single" w:sz="2" w:space="0" w:color="auto"/>
            </w:tcBorders>
            <w:vAlign w:val="bottom"/>
            <w:hideMark/>
            <w:tcPrChange w:id="714" w:author="任 薪宇" w:date="2018-04-24T16:07:00Z">
              <w:tcPr>
                <w:tcW w:w="708" w:type="dxa"/>
                <w:tcBorders>
                  <w:top w:val="single" w:sz="2" w:space="0" w:color="auto"/>
                  <w:left w:val="single" w:sz="2" w:space="0" w:color="auto"/>
                  <w:bottom w:val="single" w:sz="2" w:space="0" w:color="auto"/>
                  <w:right w:val="single" w:sz="2" w:space="0" w:color="auto"/>
                </w:tcBorders>
                <w:vAlign w:val="bottom"/>
                <w:hideMark/>
              </w:tcPr>
            </w:tcPrChange>
          </w:tcPr>
          <w:p w14:paraId="03027786" w14:textId="77777777" w:rsidR="00C14F44" w:rsidRDefault="00C14F44">
            <w:pPr>
              <w:rPr>
                <w:sz w:val="16"/>
                <w:szCs w:val="16"/>
              </w:rPr>
            </w:pPr>
            <w:r>
              <w:rPr>
                <w:sz w:val="16"/>
                <w:szCs w:val="16"/>
              </w:rPr>
              <w:t>0.5431</w:t>
            </w:r>
          </w:p>
        </w:tc>
        <w:tc>
          <w:tcPr>
            <w:tcW w:w="709" w:type="dxa"/>
            <w:tcBorders>
              <w:top w:val="single" w:sz="2" w:space="0" w:color="auto"/>
              <w:left w:val="single" w:sz="2" w:space="0" w:color="auto"/>
              <w:bottom w:val="single" w:sz="2" w:space="0" w:color="auto"/>
              <w:right w:val="single" w:sz="2" w:space="0" w:color="auto"/>
            </w:tcBorders>
            <w:vAlign w:val="bottom"/>
            <w:hideMark/>
            <w:tcPrChange w:id="715"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10AFFB97" w14:textId="77777777" w:rsidR="00C14F44" w:rsidRDefault="00C14F44">
            <w:pPr>
              <w:rPr>
                <w:sz w:val="16"/>
                <w:szCs w:val="16"/>
              </w:rPr>
            </w:pPr>
            <w:r>
              <w:rPr>
                <w:sz w:val="16"/>
                <w:szCs w:val="16"/>
              </w:rPr>
              <w:t>0.7212</w:t>
            </w:r>
          </w:p>
        </w:tc>
        <w:tc>
          <w:tcPr>
            <w:tcW w:w="709" w:type="dxa"/>
            <w:tcBorders>
              <w:top w:val="single" w:sz="2" w:space="0" w:color="auto"/>
              <w:left w:val="single" w:sz="2" w:space="0" w:color="auto"/>
              <w:bottom w:val="single" w:sz="2" w:space="0" w:color="auto"/>
              <w:right w:val="single" w:sz="2" w:space="0" w:color="auto"/>
            </w:tcBorders>
            <w:vAlign w:val="bottom"/>
            <w:hideMark/>
            <w:tcPrChange w:id="716"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4A539444" w14:textId="77777777" w:rsidR="00C14F44" w:rsidRDefault="00C14F44">
            <w:pPr>
              <w:rPr>
                <w:sz w:val="16"/>
                <w:szCs w:val="16"/>
              </w:rPr>
            </w:pPr>
            <w:r>
              <w:rPr>
                <w:sz w:val="16"/>
                <w:szCs w:val="16"/>
              </w:rPr>
              <w:t>0.4788</w:t>
            </w:r>
          </w:p>
        </w:tc>
        <w:tc>
          <w:tcPr>
            <w:tcW w:w="709" w:type="dxa"/>
            <w:tcBorders>
              <w:top w:val="single" w:sz="2" w:space="0" w:color="auto"/>
              <w:left w:val="single" w:sz="2" w:space="0" w:color="auto"/>
              <w:bottom w:val="single" w:sz="2" w:space="0" w:color="auto"/>
              <w:right w:val="single" w:sz="2" w:space="0" w:color="auto"/>
            </w:tcBorders>
            <w:vAlign w:val="bottom"/>
            <w:hideMark/>
            <w:tcPrChange w:id="717"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036BDF55" w14:textId="77777777" w:rsidR="00C14F44" w:rsidRDefault="00C14F44">
            <w:pPr>
              <w:rPr>
                <w:sz w:val="16"/>
                <w:szCs w:val="16"/>
              </w:rPr>
            </w:pPr>
            <w:r>
              <w:rPr>
                <w:sz w:val="16"/>
                <w:szCs w:val="16"/>
              </w:rPr>
              <w:t>0.6826</w:t>
            </w:r>
          </w:p>
        </w:tc>
        <w:tc>
          <w:tcPr>
            <w:tcW w:w="709" w:type="dxa"/>
            <w:tcBorders>
              <w:top w:val="single" w:sz="2" w:space="0" w:color="auto"/>
              <w:left w:val="single" w:sz="2" w:space="0" w:color="auto"/>
              <w:bottom w:val="single" w:sz="2" w:space="0" w:color="auto"/>
              <w:right w:val="single" w:sz="2" w:space="0" w:color="auto"/>
            </w:tcBorders>
            <w:vAlign w:val="bottom"/>
            <w:hideMark/>
            <w:tcPrChange w:id="718"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5C635F33" w14:textId="77777777" w:rsidR="00C14F44" w:rsidRDefault="00C14F44">
            <w:pPr>
              <w:rPr>
                <w:sz w:val="16"/>
                <w:szCs w:val="16"/>
              </w:rPr>
            </w:pPr>
            <w:r>
              <w:rPr>
                <w:sz w:val="16"/>
                <w:szCs w:val="16"/>
              </w:rPr>
              <w:t>0.5312</w:t>
            </w:r>
          </w:p>
        </w:tc>
        <w:tc>
          <w:tcPr>
            <w:tcW w:w="709" w:type="dxa"/>
            <w:tcBorders>
              <w:top w:val="single" w:sz="2" w:space="0" w:color="auto"/>
              <w:left w:val="single" w:sz="2" w:space="0" w:color="auto"/>
              <w:bottom w:val="single" w:sz="2" w:space="0" w:color="auto"/>
              <w:right w:val="single" w:sz="2" w:space="0" w:color="auto"/>
            </w:tcBorders>
            <w:vAlign w:val="bottom"/>
            <w:hideMark/>
            <w:tcPrChange w:id="719"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6B47FE84" w14:textId="77777777" w:rsidR="00C14F44" w:rsidRDefault="00C14F44">
            <w:pPr>
              <w:rPr>
                <w:sz w:val="16"/>
                <w:szCs w:val="16"/>
              </w:rPr>
            </w:pPr>
            <w:r>
              <w:rPr>
                <w:sz w:val="16"/>
                <w:szCs w:val="16"/>
              </w:rPr>
              <w:t>0.4265</w:t>
            </w:r>
          </w:p>
        </w:tc>
        <w:tc>
          <w:tcPr>
            <w:tcW w:w="709" w:type="dxa"/>
            <w:tcBorders>
              <w:top w:val="single" w:sz="2" w:space="0" w:color="auto"/>
              <w:left w:val="single" w:sz="2" w:space="0" w:color="auto"/>
              <w:bottom w:val="single" w:sz="2" w:space="0" w:color="auto"/>
              <w:right w:val="single" w:sz="2" w:space="0" w:color="auto"/>
            </w:tcBorders>
            <w:vAlign w:val="bottom"/>
            <w:hideMark/>
            <w:tcPrChange w:id="720"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43FC09BC" w14:textId="77777777" w:rsidR="00C14F44" w:rsidRDefault="00C14F44">
            <w:pPr>
              <w:rPr>
                <w:sz w:val="16"/>
                <w:szCs w:val="16"/>
              </w:rPr>
            </w:pPr>
            <w:r>
              <w:rPr>
                <w:sz w:val="16"/>
                <w:szCs w:val="16"/>
              </w:rPr>
              <w:t>0.2470</w:t>
            </w:r>
          </w:p>
        </w:tc>
        <w:tc>
          <w:tcPr>
            <w:tcW w:w="709" w:type="dxa"/>
            <w:tcBorders>
              <w:top w:val="single" w:sz="2" w:space="0" w:color="auto"/>
              <w:left w:val="single" w:sz="2" w:space="0" w:color="auto"/>
              <w:bottom w:val="single" w:sz="2" w:space="0" w:color="auto"/>
              <w:right w:val="single" w:sz="2" w:space="0" w:color="auto"/>
            </w:tcBorders>
            <w:vAlign w:val="bottom"/>
            <w:hideMark/>
            <w:tcPrChange w:id="721"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370E4DD6" w14:textId="77777777" w:rsidR="00C14F44" w:rsidRDefault="00C14F44">
            <w:pPr>
              <w:rPr>
                <w:sz w:val="16"/>
                <w:szCs w:val="16"/>
              </w:rPr>
            </w:pPr>
            <w:r>
              <w:rPr>
                <w:sz w:val="16"/>
                <w:szCs w:val="16"/>
              </w:rPr>
              <w:t>0.4578</w:t>
            </w:r>
          </w:p>
        </w:tc>
        <w:tc>
          <w:tcPr>
            <w:tcW w:w="709" w:type="dxa"/>
            <w:tcBorders>
              <w:top w:val="single" w:sz="2" w:space="0" w:color="auto"/>
              <w:left w:val="single" w:sz="2" w:space="0" w:color="auto"/>
              <w:bottom w:val="single" w:sz="2" w:space="0" w:color="auto"/>
              <w:right w:val="single" w:sz="2" w:space="0" w:color="auto"/>
            </w:tcBorders>
            <w:vAlign w:val="bottom"/>
            <w:hideMark/>
            <w:tcPrChange w:id="722"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3ACCCABB" w14:textId="77777777" w:rsidR="00C14F44" w:rsidRDefault="00C14F44">
            <w:pPr>
              <w:rPr>
                <w:sz w:val="16"/>
                <w:szCs w:val="16"/>
              </w:rPr>
            </w:pPr>
            <w:r>
              <w:rPr>
                <w:sz w:val="16"/>
                <w:szCs w:val="16"/>
              </w:rPr>
              <w:t>0.5735</w:t>
            </w:r>
          </w:p>
        </w:tc>
      </w:tr>
      <w:tr w:rsidR="00C14F44" w14:paraId="10158081" w14:textId="77777777" w:rsidTr="00A64A3B">
        <w:trPr>
          <w:trHeight w:val="341"/>
          <w:jc w:val="center"/>
          <w:trPrChange w:id="723" w:author="任 薪宇" w:date="2018-04-24T16:07:00Z">
            <w:trPr>
              <w:trHeight w:val="341"/>
              <w:jc w:val="center"/>
            </w:trPr>
          </w:trPrChange>
        </w:trPr>
        <w:tc>
          <w:tcPr>
            <w:tcW w:w="1404" w:type="dxa"/>
            <w:tcBorders>
              <w:top w:val="single" w:sz="2" w:space="0" w:color="auto"/>
              <w:left w:val="single" w:sz="2" w:space="0" w:color="auto"/>
              <w:bottom w:val="single" w:sz="2" w:space="0" w:color="auto"/>
              <w:right w:val="single" w:sz="2" w:space="0" w:color="auto"/>
            </w:tcBorders>
            <w:vAlign w:val="bottom"/>
            <w:hideMark/>
            <w:tcPrChange w:id="724" w:author="任 薪宇" w:date="2018-04-24T16:07:00Z">
              <w:tcPr>
                <w:tcW w:w="1404" w:type="dxa"/>
                <w:tcBorders>
                  <w:top w:val="single" w:sz="2" w:space="0" w:color="auto"/>
                  <w:left w:val="single" w:sz="2" w:space="0" w:color="auto"/>
                  <w:bottom w:val="single" w:sz="2" w:space="0" w:color="auto"/>
                  <w:right w:val="single" w:sz="2" w:space="0" w:color="auto"/>
                </w:tcBorders>
                <w:vAlign w:val="bottom"/>
                <w:hideMark/>
              </w:tcPr>
            </w:tcPrChange>
          </w:tcPr>
          <w:p w14:paraId="1CBC5296" w14:textId="77777777" w:rsidR="00C14F44" w:rsidRDefault="00C14F44">
            <w:r>
              <w:rPr>
                <w:lang w:eastAsia="zh-CN"/>
              </w:rPr>
              <w:t>Ours</w:t>
            </w:r>
          </w:p>
        </w:tc>
        <w:tc>
          <w:tcPr>
            <w:tcW w:w="709" w:type="dxa"/>
            <w:tcBorders>
              <w:top w:val="single" w:sz="2" w:space="0" w:color="auto"/>
              <w:left w:val="single" w:sz="2" w:space="0" w:color="auto"/>
              <w:bottom w:val="single" w:sz="2" w:space="0" w:color="auto"/>
              <w:right w:val="single" w:sz="2" w:space="0" w:color="auto"/>
            </w:tcBorders>
            <w:vAlign w:val="bottom"/>
            <w:hideMark/>
            <w:tcPrChange w:id="725"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7FB9048D" w14:textId="77777777" w:rsidR="00C14F44" w:rsidRPr="00A64A3B" w:rsidRDefault="00C14F44">
            <w:pPr>
              <w:rPr>
                <w:b/>
                <w:sz w:val="16"/>
                <w:szCs w:val="16"/>
                <w:rPrChange w:id="726" w:author="任 薪宇" w:date="2018-04-24T16:07:00Z">
                  <w:rPr>
                    <w:sz w:val="16"/>
                    <w:szCs w:val="16"/>
                  </w:rPr>
                </w:rPrChange>
              </w:rPr>
            </w:pPr>
            <w:r w:rsidRPr="00A64A3B">
              <w:rPr>
                <w:b/>
                <w:sz w:val="16"/>
                <w:szCs w:val="16"/>
                <w:rPrChange w:id="727" w:author="任 薪宇" w:date="2018-04-24T16:07:00Z">
                  <w:rPr>
                    <w:sz w:val="16"/>
                    <w:szCs w:val="16"/>
                  </w:rPr>
                </w:rPrChange>
              </w:rPr>
              <w:t>0.9668</w:t>
            </w:r>
          </w:p>
        </w:tc>
        <w:tc>
          <w:tcPr>
            <w:tcW w:w="709" w:type="dxa"/>
            <w:tcBorders>
              <w:top w:val="single" w:sz="2" w:space="0" w:color="auto"/>
              <w:left w:val="single" w:sz="2" w:space="0" w:color="auto"/>
              <w:bottom w:val="single" w:sz="2" w:space="0" w:color="auto"/>
              <w:right w:val="single" w:sz="2" w:space="0" w:color="auto"/>
            </w:tcBorders>
            <w:vAlign w:val="bottom"/>
            <w:hideMark/>
            <w:tcPrChange w:id="728"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77F0A109" w14:textId="77777777" w:rsidR="00C14F44" w:rsidRDefault="00C14F44">
            <w:pPr>
              <w:rPr>
                <w:sz w:val="16"/>
                <w:szCs w:val="16"/>
              </w:rPr>
            </w:pPr>
            <w:r>
              <w:rPr>
                <w:sz w:val="16"/>
                <w:szCs w:val="16"/>
              </w:rPr>
              <w:t>0.8639</w:t>
            </w:r>
          </w:p>
        </w:tc>
        <w:tc>
          <w:tcPr>
            <w:tcW w:w="694" w:type="dxa"/>
            <w:tcBorders>
              <w:top w:val="single" w:sz="2" w:space="0" w:color="auto"/>
              <w:left w:val="single" w:sz="2" w:space="0" w:color="auto"/>
              <w:bottom w:val="single" w:sz="2" w:space="0" w:color="auto"/>
              <w:right w:val="single" w:sz="2" w:space="0" w:color="auto"/>
            </w:tcBorders>
            <w:vAlign w:val="bottom"/>
            <w:hideMark/>
            <w:tcPrChange w:id="729" w:author="任 薪宇" w:date="2018-04-24T16:07:00Z">
              <w:tcPr>
                <w:tcW w:w="694" w:type="dxa"/>
                <w:tcBorders>
                  <w:top w:val="single" w:sz="2" w:space="0" w:color="auto"/>
                  <w:left w:val="single" w:sz="2" w:space="0" w:color="auto"/>
                  <w:bottom w:val="single" w:sz="2" w:space="0" w:color="auto"/>
                  <w:right w:val="single" w:sz="2" w:space="0" w:color="auto"/>
                </w:tcBorders>
                <w:vAlign w:val="bottom"/>
                <w:hideMark/>
              </w:tcPr>
            </w:tcPrChange>
          </w:tcPr>
          <w:p w14:paraId="655ED45F" w14:textId="77777777" w:rsidR="00C14F44" w:rsidRDefault="00C14F44">
            <w:pPr>
              <w:rPr>
                <w:sz w:val="16"/>
                <w:szCs w:val="16"/>
              </w:rPr>
            </w:pPr>
            <w:r>
              <w:rPr>
                <w:sz w:val="16"/>
                <w:szCs w:val="16"/>
              </w:rPr>
              <w:t>0.8446</w:t>
            </w:r>
          </w:p>
        </w:tc>
        <w:tc>
          <w:tcPr>
            <w:tcW w:w="708" w:type="dxa"/>
            <w:tcBorders>
              <w:top w:val="single" w:sz="2" w:space="0" w:color="auto"/>
              <w:left w:val="single" w:sz="2" w:space="0" w:color="auto"/>
              <w:bottom w:val="single" w:sz="2" w:space="0" w:color="auto"/>
              <w:right w:val="single" w:sz="2" w:space="0" w:color="auto"/>
            </w:tcBorders>
            <w:vAlign w:val="bottom"/>
            <w:hideMark/>
            <w:tcPrChange w:id="730" w:author="任 薪宇" w:date="2018-04-24T16:07:00Z">
              <w:tcPr>
                <w:tcW w:w="708" w:type="dxa"/>
                <w:tcBorders>
                  <w:top w:val="single" w:sz="2" w:space="0" w:color="auto"/>
                  <w:left w:val="single" w:sz="2" w:space="0" w:color="auto"/>
                  <w:bottom w:val="single" w:sz="2" w:space="0" w:color="auto"/>
                  <w:right w:val="single" w:sz="2" w:space="0" w:color="auto"/>
                </w:tcBorders>
                <w:vAlign w:val="bottom"/>
                <w:hideMark/>
              </w:tcPr>
            </w:tcPrChange>
          </w:tcPr>
          <w:p w14:paraId="02063554" w14:textId="77777777" w:rsidR="00C14F44" w:rsidRDefault="00C14F44">
            <w:pPr>
              <w:rPr>
                <w:b/>
                <w:sz w:val="16"/>
                <w:szCs w:val="16"/>
              </w:rPr>
            </w:pPr>
            <w:r>
              <w:rPr>
                <w:b/>
                <w:sz w:val="16"/>
                <w:szCs w:val="16"/>
              </w:rPr>
              <w:t>0.9181</w:t>
            </w:r>
          </w:p>
        </w:tc>
        <w:tc>
          <w:tcPr>
            <w:tcW w:w="709" w:type="dxa"/>
            <w:tcBorders>
              <w:top w:val="single" w:sz="2" w:space="0" w:color="auto"/>
              <w:left w:val="single" w:sz="2" w:space="0" w:color="auto"/>
              <w:bottom w:val="single" w:sz="2" w:space="0" w:color="auto"/>
              <w:right w:val="single" w:sz="2" w:space="0" w:color="auto"/>
            </w:tcBorders>
            <w:vAlign w:val="bottom"/>
            <w:hideMark/>
            <w:tcPrChange w:id="731"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433891CF" w14:textId="77777777" w:rsidR="00C14F44" w:rsidRDefault="00C14F44">
            <w:pPr>
              <w:rPr>
                <w:b/>
                <w:sz w:val="16"/>
                <w:szCs w:val="16"/>
              </w:rPr>
            </w:pPr>
            <w:r>
              <w:rPr>
                <w:b/>
                <w:sz w:val="16"/>
                <w:szCs w:val="16"/>
              </w:rPr>
              <w:t>0.9390</w:t>
            </w:r>
          </w:p>
        </w:tc>
        <w:tc>
          <w:tcPr>
            <w:tcW w:w="709" w:type="dxa"/>
            <w:tcBorders>
              <w:top w:val="single" w:sz="2" w:space="0" w:color="auto"/>
              <w:left w:val="single" w:sz="2" w:space="0" w:color="auto"/>
              <w:bottom w:val="single" w:sz="2" w:space="0" w:color="auto"/>
              <w:right w:val="single" w:sz="2" w:space="0" w:color="auto"/>
            </w:tcBorders>
            <w:vAlign w:val="bottom"/>
            <w:hideMark/>
            <w:tcPrChange w:id="732"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6C3E982D" w14:textId="77777777" w:rsidR="00C14F44" w:rsidRDefault="00C14F44">
            <w:pPr>
              <w:rPr>
                <w:b/>
                <w:sz w:val="16"/>
                <w:szCs w:val="16"/>
              </w:rPr>
            </w:pPr>
            <w:r>
              <w:rPr>
                <w:b/>
                <w:sz w:val="16"/>
                <w:szCs w:val="16"/>
              </w:rPr>
              <w:t>0.9268</w:t>
            </w:r>
          </w:p>
        </w:tc>
        <w:tc>
          <w:tcPr>
            <w:tcW w:w="709" w:type="dxa"/>
            <w:tcBorders>
              <w:top w:val="single" w:sz="2" w:space="0" w:color="auto"/>
              <w:left w:val="single" w:sz="2" w:space="0" w:color="auto"/>
              <w:bottom w:val="single" w:sz="2" w:space="0" w:color="auto"/>
              <w:right w:val="single" w:sz="2" w:space="0" w:color="auto"/>
            </w:tcBorders>
            <w:vAlign w:val="bottom"/>
            <w:hideMark/>
            <w:tcPrChange w:id="733"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3860EF5C" w14:textId="77777777" w:rsidR="00C14F44" w:rsidRDefault="00C14F44">
            <w:pPr>
              <w:rPr>
                <w:b/>
                <w:sz w:val="16"/>
                <w:szCs w:val="16"/>
              </w:rPr>
            </w:pPr>
            <w:r>
              <w:rPr>
                <w:b/>
                <w:sz w:val="16"/>
                <w:szCs w:val="16"/>
              </w:rPr>
              <w:t>0.9265</w:t>
            </w:r>
          </w:p>
        </w:tc>
        <w:tc>
          <w:tcPr>
            <w:tcW w:w="709" w:type="dxa"/>
            <w:tcBorders>
              <w:top w:val="single" w:sz="2" w:space="0" w:color="auto"/>
              <w:left w:val="single" w:sz="2" w:space="0" w:color="auto"/>
              <w:bottom w:val="single" w:sz="2" w:space="0" w:color="auto"/>
              <w:right w:val="single" w:sz="2" w:space="0" w:color="auto"/>
            </w:tcBorders>
            <w:vAlign w:val="bottom"/>
            <w:hideMark/>
            <w:tcPrChange w:id="734"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79CB5D62" w14:textId="77777777" w:rsidR="00C14F44" w:rsidRDefault="00C14F44">
            <w:pPr>
              <w:rPr>
                <w:sz w:val="16"/>
                <w:szCs w:val="16"/>
              </w:rPr>
            </w:pPr>
            <w:r>
              <w:rPr>
                <w:sz w:val="16"/>
                <w:szCs w:val="16"/>
              </w:rPr>
              <w:t>0.7338</w:t>
            </w:r>
          </w:p>
        </w:tc>
        <w:tc>
          <w:tcPr>
            <w:tcW w:w="709" w:type="dxa"/>
            <w:tcBorders>
              <w:top w:val="single" w:sz="2" w:space="0" w:color="auto"/>
              <w:left w:val="single" w:sz="2" w:space="0" w:color="auto"/>
              <w:bottom w:val="single" w:sz="2" w:space="0" w:color="auto"/>
              <w:right w:val="single" w:sz="2" w:space="0" w:color="auto"/>
            </w:tcBorders>
            <w:vAlign w:val="bottom"/>
            <w:hideMark/>
            <w:tcPrChange w:id="735"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09CA64F4" w14:textId="77777777" w:rsidR="00C14F44" w:rsidRDefault="00C14F44">
            <w:pPr>
              <w:rPr>
                <w:b/>
                <w:sz w:val="16"/>
                <w:szCs w:val="16"/>
              </w:rPr>
            </w:pPr>
            <w:r>
              <w:rPr>
                <w:b/>
                <w:sz w:val="16"/>
                <w:szCs w:val="16"/>
              </w:rPr>
              <w:t>0.7306</w:t>
            </w:r>
          </w:p>
        </w:tc>
        <w:tc>
          <w:tcPr>
            <w:tcW w:w="709" w:type="dxa"/>
            <w:tcBorders>
              <w:top w:val="single" w:sz="2" w:space="0" w:color="auto"/>
              <w:left w:val="single" w:sz="2" w:space="0" w:color="auto"/>
              <w:bottom w:val="single" w:sz="2" w:space="0" w:color="auto"/>
              <w:right w:val="single" w:sz="2" w:space="0" w:color="auto"/>
            </w:tcBorders>
            <w:vAlign w:val="bottom"/>
            <w:hideMark/>
            <w:tcPrChange w:id="736"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348F8AEE" w14:textId="77777777" w:rsidR="00C14F44" w:rsidRPr="00A64A3B" w:rsidRDefault="00C14F44">
            <w:pPr>
              <w:rPr>
                <w:b/>
                <w:sz w:val="16"/>
                <w:szCs w:val="16"/>
                <w:lang w:eastAsia="zh-CN"/>
                <w:rPrChange w:id="737" w:author="任 薪宇" w:date="2018-04-24T16:08:00Z">
                  <w:rPr>
                    <w:sz w:val="16"/>
                    <w:szCs w:val="16"/>
                    <w:lang w:eastAsia="zh-CN"/>
                  </w:rPr>
                </w:rPrChange>
              </w:rPr>
            </w:pPr>
            <w:r w:rsidRPr="00A64A3B">
              <w:rPr>
                <w:b/>
                <w:sz w:val="16"/>
                <w:szCs w:val="16"/>
                <w:lang w:eastAsia="zh-CN"/>
                <w:rPrChange w:id="738" w:author="任 薪宇" w:date="2018-04-24T16:08:00Z">
                  <w:rPr>
                    <w:sz w:val="16"/>
                    <w:szCs w:val="16"/>
                    <w:lang w:eastAsia="zh-CN"/>
                  </w:rPr>
                </w:rPrChange>
              </w:rPr>
              <w:t>0.5845</w:t>
            </w:r>
          </w:p>
        </w:tc>
        <w:tc>
          <w:tcPr>
            <w:tcW w:w="709" w:type="dxa"/>
            <w:tcBorders>
              <w:top w:val="single" w:sz="2" w:space="0" w:color="auto"/>
              <w:left w:val="single" w:sz="2" w:space="0" w:color="auto"/>
              <w:bottom w:val="single" w:sz="2" w:space="0" w:color="auto"/>
              <w:right w:val="single" w:sz="2" w:space="0" w:color="auto"/>
            </w:tcBorders>
            <w:vAlign w:val="bottom"/>
            <w:hideMark/>
            <w:tcPrChange w:id="739"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01D19F56" w14:textId="77777777" w:rsidR="00C14F44" w:rsidRDefault="00C14F44">
            <w:pPr>
              <w:rPr>
                <w:sz w:val="16"/>
                <w:szCs w:val="16"/>
              </w:rPr>
            </w:pPr>
            <w:r>
              <w:rPr>
                <w:sz w:val="16"/>
                <w:szCs w:val="16"/>
              </w:rPr>
              <w:t>0.8761</w:t>
            </w:r>
          </w:p>
        </w:tc>
        <w:tc>
          <w:tcPr>
            <w:tcW w:w="709" w:type="dxa"/>
            <w:tcBorders>
              <w:top w:val="single" w:sz="2" w:space="0" w:color="auto"/>
              <w:left w:val="single" w:sz="2" w:space="0" w:color="auto"/>
              <w:bottom w:val="single" w:sz="2" w:space="0" w:color="auto"/>
              <w:right w:val="single" w:sz="2" w:space="0" w:color="auto"/>
            </w:tcBorders>
            <w:vAlign w:val="bottom"/>
            <w:hideMark/>
            <w:tcPrChange w:id="740" w:author="任 薪宇" w:date="2018-04-24T16:07: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61DA55AC" w14:textId="77777777" w:rsidR="00C14F44" w:rsidRDefault="00C14F44">
            <w:pPr>
              <w:rPr>
                <w:b/>
                <w:sz w:val="16"/>
                <w:szCs w:val="16"/>
              </w:rPr>
            </w:pPr>
            <w:r>
              <w:rPr>
                <w:b/>
                <w:sz w:val="16"/>
                <w:szCs w:val="16"/>
              </w:rPr>
              <w:t>0.8504</w:t>
            </w:r>
          </w:p>
        </w:tc>
      </w:tr>
    </w:tbl>
    <w:p w14:paraId="23EF9740" w14:textId="77777777" w:rsidR="00C14F44" w:rsidRDefault="00C14F44" w:rsidP="00C14F44"/>
    <w:p w14:paraId="398A498B" w14:textId="77777777" w:rsidR="00C14F44" w:rsidRDefault="00C14F44" w:rsidP="00C14F44">
      <w:pPr>
        <w:pStyle w:val="figurecaption"/>
        <w:numPr>
          <w:ilvl w:val="0"/>
          <w:numId w:val="25"/>
        </w:numPr>
        <w:ind w:left="0" w:firstLine="0"/>
      </w:pPr>
      <w:r>
        <w:t xml:space="preserve">Example of a figure caption. </w:t>
      </w:r>
      <w:r>
        <w:rPr>
          <w:iCs/>
        </w:rPr>
        <w:t>(</w:t>
      </w:r>
      <w:r>
        <w:rPr>
          <w:i/>
          <w:iCs/>
        </w:rPr>
        <w:t>figure caption</w:t>
      </w:r>
      <w:r>
        <w:rPr>
          <w:iCs/>
        </w:rPr>
        <w:t>)</w:t>
      </w:r>
    </w:p>
    <w:p w14:paraId="0934246E" w14:textId="77777777" w:rsidR="00C14F44" w:rsidRDefault="00C14F44" w:rsidP="00C14F44">
      <w:pPr>
        <w:pStyle w:val="tablehead"/>
        <w:numPr>
          <w:ilvl w:val="0"/>
          <w:numId w:val="27"/>
        </w:numPr>
      </w:pPr>
      <w:r>
        <w:t>Table Type Styles</w:t>
      </w:r>
    </w:p>
    <w:p w14:paraId="306635A7" w14:textId="77777777" w:rsidR="00C14F44" w:rsidRDefault="00C14F44" w:rsidP="00C14F44">
      <w:pPr>
        <w:pStyle w:val="tablefootnote"/>
        <w:numPr>
          <w:ilvl w:val="0"/>
          <w:numId w:val="26"/>
        </w:numPr>
        <w:ind w:left="58" w:hanging="29"/>
      </w:pPr>
      <w:r>
        <w:t>Sample of a Table footnote. (</w:t>
      </w:r>
      <w:r>
        <w:rPr>
          <w:i/>
        </w:rPr>
        <w:t>Table footnote</w:t>
      </w:r>
      <w:r>
        <w:t>)</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404"/>
        <w:gridCol w:w="709"/>
        <w:gridCol w:w="709"/>
        <w:gridCol w:w="694"/>
        <w:gridCol w:w="708"/>
        <w:gridCol w:w="709"/>
        <w:gridCol w:w="709"/>
        <w:gridCol w:w="709"/>
      </w:tblGrid>
      <w:tr w:rsidR="00C14F44" w14:paraId="2F5F4330" w14:textId="77777777" w:rsidTr="00C14F44">
        <w:trPr>
          <w:cantSplit/>
          <w:trHeight w:val="255"/>
          <w:tblHeader/>
          <w:jc w:val="center"/>
        </w:trPr>
        <w:tc>
          <w:tcPr>
            <w:tcW w:w="1404" w:type="dxa"/>
            <w:tcBorders>
              <w:top w:val="single" w:sz="2" w:space="0" w:color="auto"/>
              <w:left w:val="single" w:sz="2" w:space="0" w:color="auto"/>
              <w:bottom w:val="single" w:sz="2" w:space="0" w:color="auto"/>
              <w:right w:val="single" w:sz="2" w:space="0" w:color="auto"/>
            </w:tcBorders>
            <w:vAlign w:val="center"/>
            <w:hideMark/>
          </w:tcPr>
          <w:p w14:paraId="5C250927" w14:textId="77777777" w:rsidR="00C14F44" w:rsidRDefault="00C14F44">
            <w:pPr>
              <w:pStyle w:val="tablecolhead"/>
            </w:pPr>
            <w:r>
              <w:rPr>
                <w:lang w:eastAsia="zh-CN"/>
              </w:rPr>
              <w:t>M</w:t>
            </w:r>
            <w:r>
              <w:t>ethods</w:t>
            </w:r>
          </w:p>
        </w:tc>
        <w:tc>
          <w:tcPr>
            <w:tcW w:w="709" w:type="dxa"/>
            <w:tcBorders>
              <w:top w:val="single" w:sz="2" w:space="0" w:color="auto"/>
              <w:left w:val="single" w:sz="2" w:space="0" w:color="auto"/>
              <w:bottom w:val="single" w:sz="2" w:space="0" w:color="auto"/>
              <w:right w:val="single" w:sz="2" w:space="0" w:color="auto"/>
            </w:tcBorders>
            <w:hideMark/>
          </w:tcPr>
          <w:p w14:paraId="13DD13EF" w14:textId="77777777" w:rsidR="00C14F44" w:rsidRDefault="00C14F44">
            <w:r>
              <w:t>highway</w:t>
            </w:r>
          </w:p>
        </w:tc>
        <w:tc>
          <w:tcPr>
            <w:tcW w:w="709" w:type="dxa"/>
            <w:tcBorders>
              <w:top w:val="single" w:sz="2" w:space="0" w:color="auto"/>
              <w:left w:val="single" w:sz="2" w:space="0" w:color="auto"/>
              <w:bottom w:val="single" w:sz="2" w:space="0" w:color="auto"/>
              <w:right w:val="single" w:sz="2" w:space="0" w:color="auto"/>
            </w:tcBorders>
            <w:hideMark/>
          </w:tcPr>
          <w:p w14:paraId="2352677B" w14:textId="77777777" w:rsidR="00C14F44" w:rsidRDefault="00C14F44">
            <w:r>
              <w:t>office</w:t>
            </w:r>
          </w:p>
        </w:tc>
        <w:tc>
          <w:tcPr>
            <w:tcW w:w="694" w:type="dxa"/>
            <w:tcBorders>
              <w:top w:val="single" w:sz="2" w:space="0" w:color="auto"/>
              <w:left w:val="single" w:sz="2" w:space="0" w:color="auto"/>
              <w:bottom w:val="single" w:sz="2" w:space="0" w:color="auto"/>
              <w:right w:val="single" w:sz="2" w:space="0" w:color="auto"/>
            </w:tcBorders>
            <w:hideMark/>
          </w:tcPr>
          <w:p w14:paraId="2B58A13E" w14:textId="77777777" w:rsidR="00C14F44" w:rsidRDefault="00C14F44">
            <w:r>
              <w:t>Pedestrians</w:t>
            </w:r>
          </w:p>
        </w:tc>
        <w:tc>
          <w:tcPr>
            <w:tcW w:w="708" w:type="dxa"/>
            <w:tcBorders>
              <w:top w:val="single" w:sz="2" w:space="0" w:color="auto"/>
              <w:left w:val="single" w:sz="2" w:space="0" w:color="auto"/>
              <w:bottom w:val="single" w:sz="2" w:space="0" w:color="auto"/>
              <w:right w:val="single" w:sz="2" w:space="0" w:color="auto"/>
            </w:tcBorders>
            <w:hideMark/>
          </w:tcPr>
          <w:p w14:paraId="022E8CE9" w14:textId="77777777" w:rsidR="00C14F44" w:rsidRDefault="00C14F44">
            <w:r>
              <w:t>PETS2006</w:t>
            </w:r>
          </w:p>
        </w:tc>
        <w:tc>
          <w:tcPr>
            <w:tcW w:w="709" w:type="dxa"/>
            <w:tcBorders>
              <w:top w:val="single" w:sz="2" w:space="0" w:color="auto"/>
              <w:left w:val="single" w:sz="2" w:space="0" w:color="auto"/>
              <w:bottom w:val="single" w:sz="2" w:space="0" w:color="auto"/>
              <w:right w:val="single" w:sz="2" w:space="0" w:color="auto"/>
            </w:tcBorders>
            <w:hideMark/>
          </w:tcPr>
          <w:p w14:paraId="4EE081C3" w14:textId="77777777" w:rsidR="00C14F44" w:rsidRDefault="00C14F44">
            <w:r>
              <w:t>Fall</w:t>
            </w:r>
          </w:p>
        </w:tc>
        <w:tc>
          <w:tcPr>
            <w:tcW w:w="709" w:type="dxa"/>
            <w:tcBorders>
              <w:top w:val="single" w:sz="2" w:space="0" w:color="auto"/>
              <w:left w:val="single" w:sz="2" w:space="0" w:color="auto"/>
              <w:bottom w:val="single" w:sz="2" w:space="0" w:color="auto"/>
              <w:right w:val="single" w:sz="2" w:space="0" w:color="auto"/>
            </w:tcBorders>
            <w:hideMark/>
          </w:tcPr>
          <w:p w14:paraId="15DEFBBF" w14:textId="77777777" w:rsidR="00C14F44" w:rsidRDefault="00C14F44">
            <w:r>
              <w:t>sofa</w:t>
            </w:r>
          </w:p>
        </w:tc>
        <w:tc>
          <w:tcPr>
            <w:tcW w:w="709" w:type="dxa"/>
            <w:tcBorders>
              <w:top w:val="single" w:sz="2" w:space="0" w:color="auto"/>
              <w:left w:val="single" w:sz="2" w:space="0" w:color="auto"/>
              <w:bottom w:val="single" w:sz="2" w:space="0" w:color="auto"/>
              <w:right w:val="single" w:sz="2" w:space="0" w:color="auto"/>
            </w:tcBorders>
            <w:hideMark/>
          </w:tcPr>
          <w:p w14:paraId="266C9A11" w14:textId="77777777" w:rsidR="00C14F44" w:rsidRDefault="00C14F44">
            <w:r>
              <w:t>overall</w:t>
            </w:r>
          </w:p>
        </w:tc>
      </w:tr>
      <w:tr w:rsidR="00C14F44" w14:paraId="257F629F" w14:textId="77777777" w:rsidTr="00C14F44">
        <w:trPr>
          <w:trHeight w:val="341"/>
          <w:jc w:val="center"/>
        </w:trPr>
        <w:tc>
          <w:tcPr>
            <w:tcW w:w="1404" w:type="dxa"/>
            <w:tcBorders>
              <w:top w:val="single" w:sz="2" w:space="0" w:color="auto"/>
              <w:left w:val="single" w:sz="2" w:space="0" w:color="auto"/>
              <w:bottom w:val="single" w:sz="2" w:space="0" w:color="auto"/>
              <w:right w:val="single" w:sz="2" w:space="0" w:color="auto"/>
            </w:tcBorders>
            <w:vAlign w:val="bottom"/>
            <w:hideMark/>
          </w:tcPr>
          <w:p w14:paraId="74A14713" w14:textId="77777777" w:rsidR="00C14F44" w:rsidRDefault="00C14F44">
            <w:r>
              <w:t>GMM</w:t>
            </w:r>
          </w:p>
        </w:tc>
        <w:tc>
          <w:tcPr>
            <w:tcW w:w="709" w:type="dxa"/>
            <w:tcBorders>
              <w:top w:val="single" w:sz="2" w:space="0" w:color="auto"/>
              <w:left w:val="single" w:sz="2" w:space="0" w:color="auto"/>
              <w:bottom w:val="single" w:sz="2" w:space="0" w:color="auto"/>
              <w:right w:val="single" w:sz="2" w:space="0" w:color="auto"/>
            </w:tcBorders>
            <w:vAlign w:val="bottom"/>
            <w:hideMark/>
          </w:tcPr>
          <w:p w14:paraId="6A309E68" w14:textId="77777777" w:rsidR="00C14F44" w:rsidRDefault="00C14F44">
            <w:pPr>
              <w:rPr>
                <w:sz w:val="16"/>
                <w:szCs w:val="16"/>
                <w:lang w:eastAsia="zh-CN"/>
              </w:rPr>
            </w:pPr>
            <w:r>
              <w:rPr>
                <w:sz w:val="16"/>
                <w:szCs w:val="16"/>
                <w:lang w:eastAsia="zh-CN"/>
              </w:rPr>
              <w:t>0.5788</w:t>
            </w:r>
          </w:p>
        </w:tc>
        <w:tc>
          <w:tcPr>
            <w:tcW w:w="709" w:type="dxa"/>
            <w:tcBorders>
              <w:top w:val="single" w:sz="2" w:space="0" w:color="auto"/>
              <w:left w:val="single" w:sz="2" w:space="0" w:color="auto"/>
              <w:bottom w:val="single" w:sz="2" w:space="0" w:color="auto"/>
              <w:right w:val="single" w:sz="2" w:space="0" w:color="auto"/>
            </w:tcBorders>
            <w:vAlign w:val="bottom"/>
            <w:hideMark/>
          </w:tcPr>
          <w:p w14:paraId="6639FB62" w14:textId="77777777" w:rsidR="00C14F44" w:rsidRDefault="00C14F44">
            <w:pPr>
              <w:rPr>
                <w:sz w:val="16"/>
                <w:szCs w:val="16"/>
                <w:lang w:eastAsia="zh-CN"/>
              </w:rPr>
            </w:pPr>
            <w:r>
              <w:rPr>
                <w:sz w:val="16"/>
                <w:szCs w:val="16"/>
                <w:lang w:eastAsia="zh-CN"/>
              </w:rPr>
              <w:t>0.2338</w:t>
            </w:r>
          </w:p>
        </w:tc>
        <w:tc>
          <w:tcPr>
            <w:tcW w:w="694" w:type="dxa"/>
            <w:tcBorders>
              <w:top w:val="single" w:sz="2" w:space="0" w:color="auto"/>
              <w:left w:val="single" w:sz="2" w:space="0" w:color="auto"/>
              <w:bottom w:val="single" w:sz="2" w:space="0" w:color="auto"/>
              <w:right w:val="single" w:sz="2" w:space="0" w:color="auto"/>
            </w:tcBorders>
            <w:vAlign w:val="bottom"/>
            <w:hideMark/>
          </w:tcPr>
          <w:p w14:paraId="596DC541" w14:textId="77777777" w:rsidR="00C14F44" w:rsidRDefault="00C14F44">
            <w:pPr>
              <w:rPr>
                <w:sz w:val="16"/>
                <w:szCs w:val="16"/>
                <w:lang w:eastAsia="zh-CN"/>
              </w:rPr>
            </w:pPr>
            <w:r>
              <w:rPr>
                <w:sz w:val="16"/>
                <w:szCs w:val="16"/>
                <w:lang w:eastAsia="zh-CN"/>
              </w:rPr>
              <w:t>0.5202</w:t>
            </w:r>
          </w:p>
        </w:tc>
        <w:tc>
          <w:tcPr>
            <w:tcW w:w="708" w:type="dxa"/>
            <w:tcBorders>
              <w:top w:val="single" w:sz="2" w:space="0" w:color="auto"/>
              <w:left w:val="single" w:sz="2" w:space="0" w:color="auto"/>
              <w:bottom w:val="single" w:sz="2" w:space="0" w:color="auto"/>
              <w:right w:val="single" w:sz="2" w:space="0" w:color="auto"/>
            </w:tcBorders>
            <w:vAlign w:val="bottom"/>
            <w:hideMark/>
          </w:tcPr>
          <w:p w14:paraId="6335229B" w14:textId="77777777" w:rsidR="00C14F44" w:rsidRDefault="00C14F44">
            <w:pPr>
              <w:rPr>
                <w:sz w:val="16"/>
                <w:szCs w:val="16"/>
                <w:lang w:eastAsia="zh-CN"/>
              </w:rPr>
            </w:pPr>
            <w:r>
              <w:rPr>
                <w:sz w:val="16"/>
                <w:szCs w:val="16"/>
                <w:lang w:eastAsia="zh-CN"/>
              </w:rPr>
              <w:t>0.6011</w:t>
            </w:r>
          </w:p>
        </w:tc>
        <w:tc>
          <w:tcPr>
            <w:tcW w:w="709" w:type="dxa"/>
            <w:tcBorders>
              <w:top w:val="single" w:sz="2" w:space="0" w:color="auto"/>
              <w:left w:val="single" w:sz="2" w:space="0" w:color="auto"/>
              <w:bottom w:val="single" w:sz="2" w:space="0" w:color="auto"/>
              <w:right w:val="single" w:sz="2" w:space="0" w:color="auto"/>
            </w:tcBorders>
            <w:vAlign w:val="bottom"/>
            <w:hideMark/>
          </w:tcPr>
          <w:p w14:paraId="087D85E7" w14:textId="77777777" w:rsidR="00C14F44" w:rsidRDefault="00C14F44">
            <w:pPr>
              <w:rPr>
                <w:sz w:val="16"/>
                <w:szCs w:val="16"/>
                <w:lang w:eastAsia="zh-CN"/>
              </w:rPr>
            </w:pPr>
            <w:r>
              <w:rPr>
                <w:sz w:val="16"/>
                <w:szCs w:val="16"/>
                <w:lang w:eastAsia="zh-CN"/>
              </w:rPr>
              <w:t>0.8026</w:t>
            </w:r>
          </w:p>
        </w:tc>
        <w:tc>
          <w:tcPr>
            <w:tcW w:w="709" w:type="dxa"/>
            <w:tcBorders>
              <w:top w:val="single" w:sz="2" w:space="0" w:color="auto"/>
              <w:left w:val="single" w:sz="2" w:space="0" w:color="auto"/>
              <w:bottom w:val="single" w:sz="2" w:space="0" w:color="auto"/>
              <w:right w:val="single" w:sz="2" w:space="0" w:color="auto"/>
            </w:tcBorders>
            <w:vAlign w:val="bottom"/>
            <w:hideMark/>
          </w:tcPr>
          <w:p w14:paraId="5286B07B" w14:textId="77777777" w:rsidR="00C14F44" w:rsidRDefault="00C14F44">
            <w:pPr>
              <w:rPr>
                <w:sz w:val="16"/>
                <w:szCs w:val="16"/>
                <w:lang w:eastAsia="zh-CN"/>
              </w:rPr>
            </w:pPr>
            <w:r>
              <w:rPr>
                <w:sz w:val="16"/>
                <w:szCs w:val="16"/>
                <w:lang w:eastAsia="zh-CN"/>
              </w:rPr>
              <w:t>0.5225</w:t>
            </w:r>
          </w:p>
        </w:tc>
        <w:tc>
          <w:tcPr>
            <w:tcW w:w="709" w:type="dxa"/>
            <w:tcBorders>
              <w:top w:val="single" w:sz="2" w:space="0" w:color="auto"/>
              <w:left w:val="single" w:sz="2" w:space="0" w:color="auto"/>
              <w:bottom w:val="single" w:sz="2" w:space="0" w:color="auto"/>
              <w:right w:val="single" w:sz="2" w:space="0" w:color="auto"/>
            </w:tcBorders>
            <w:vAlign w:val="bottom"/>
            <w:hideMark/>
          </w:tcPr>
          <w:p w14:paraId="142D360E" w14:textId="77777777" w:rsidR="00C14F44" w:rsidRDefault="00C14F44">
            <w:pPr>
              <w:rPr>
                <w:sz w:val="16"/>
                <w:szCs w:val="16"/>
                <w:lang w:eastAsia="zh-CN"/>
              </w:rPr>
            </w:pPr>
            <w:r>
              <w:rPr>
                <w:sz w:val="16"/>
                <w:szCs w:val="16"/>
                <w:lang w:eastAsia="zh-CN"/>
              </w:rPr>
              <w:t>0.5432</w:t>
            </w:r>
          </w:p>
        </w:tc>
      </w:tr>
      <w:tr w:rsidR="00C14F44" w14:paraId="51E8EA33" w14:textId="77777777" w:rsidTr="00C14F44">
        <w:trPr>
          <w:trHeight w:val="341"/>
          <w:jc w:val="center"/>
        </w:trPr>
        <w:tc>
          <w:tcPr>
            <w:tcW w:w="1404" w:type="dxa"/>
            <w:tcBorders>
              <w:top w:val="single" w:sz="2" w:space="0" w:color="auto"/>
              <w:left w:val="single" w:sz="2" w:space="0" w:color="auto"/>
              <w:bottom w:val="single" w:sz="2" w:space="0" w:color="auto"/>
              <w:right w:val="single" w:sz="2" w:space="0" w:color="auto"/>
            </w:tcBorders>
            <w:vAlign w:val="bottom"/>
            <w:hideMark/>
          </w:tcPr>
          <w:p w14:paraId="22F735B2" w14:textId="77777777" w:rsidR="00C14F44" w:rsidRDefault="00C14F44">
            <w:r>
              <w:t>CodeBook</w:t>
            </w:r>
          </w:p>
        </w:tc>
        <w:tc>
          <w:tcPr>
            <w:tcW w:w="709" w:type="dxa"/>
            <w:tcBorders>
              <w:top w:val="single" w:sz="2" w:space="0" w:color="auto"/>
              <w:left w:val="single" w:sz="2" w:space="0" w:color="auto"/>
              <w:bottom w:val="single" w:sz="2" w:space="0" w:color="auto"/>
              <w:right w:val="single" w:sz="2" w:space="0" w:color="auto"/>
            </w:tcBorders>
            <w:vAlign w:val="bottom"/>
            <w:hideMark/>
          </w:tcPr>
          <w:p w14:paraId="00D3AF88" w14:textId="77777777" w:rsidR="00C14F44" w:rsidRDefault="00C14F44">
            <w:pPr>
              <w:rPr>
                <w:sz w:val="16"/>
                <w:szCs w:val="16"/>
                <w:lang w:eastAsia="zh-CN"/>
              </w:rPr>
            </w:pPr>
            <w:r>
              <w:rPr>
                <w:sz w:val="16"/>
                <w:szCs w:val="16"/>
                <w:lang w:eastAsia="zh-CN"/>
              </w:rPr>
              <w:t>0.8356</w:t>
            </w:r>
          </w:p>
        </w:tc>
        <w:tc>
          <w:tcPr>
            <w:tcW w:w="709" w:type="dxa"/>
            <w:tcBorders>
              <w:top w:val="single" w:sz="2" w:space="0" w:color="auto"/>
              <w:left w:val="single" w:sz="2" w:space="0" w:color="auto"/>
              <w:bottom w:val="single" w:sz="2" w:space="0" w:color="auto"/>
              <w:right w:val="single" w:sz="2" w:space="0" w:color="auto"/>
            </w:tcBorders>
            <w:vAlign w:val="bottom"/>
            <w:hideMark/>
          </w:tcPr>
          <w:p w14:paraId="54019AEB" w14:textId="77777777" w:rsidR="00C14F44" w:rsidRDefault="00C14F44">
            <w:pPr>
              <w:rPr>
                <w:sz w:val="16"/>
                <w:szCs w:val="16"/>
                <w:lang w:eastAsia="zh-CN"/>
              </w:rPr>
            </w:pPr>
            <w:r>
              <w:rPr>
                <w:sz w:val="16"/>
                <w:szCs w:val="16"/>
                <w:lang w:eastAsia="zh-CN"/>
              </w:rPr>
              <w:t>0.5939</w:t>
            </w:r>
          </w:p>
        </w:tc>
        <w:tc>
          <w:tcPr>
            <w:tcW w:w="694" w:type="dxa"/>
            <w:tcBorders>
              <w:top w:val="single" w:sz="2" w:space="0" w:color="auto"/>
              <w:left w:val="single" w:sz="2" w:space="0" w:color="auto"/>
              <w:bottom w:val="single" w:sz="2" w:space="0" w:color="auto"/>
              <w:right w:val="single" w:sz="2" w:space="0" w:color="auto"/>
            </w:tcBorders>
            <w:vAlign w:val="bottom"/>
            <w:hideMark/>
          </w:tcPr>
          <w:p w14:paraId="5CA11126" w14:textId="77777777" w:rsidR="00C14F44" w:rsidRDefault="00C14F44">
            <w:pPr>
              <w:rPr>
                <w:sz w:val="16"/>
                <w:szCs w:val="16"/>
                <w:lang w:eastAsia="zh-CN"/>
              </w:rPr>
            </w:pPr>
            <w:r>
              <w:rPr>
                <w:sz w:val="16"/>
                <w:szCs w:val="16"/>
                <w:lang w:eastAsia="zh-CN"/>
              </w:rPr>
              <w:t>0.7293</w:t>
            </w:r>
          </w:p>
        </w:tc>
        <w:tc>
          <w:tcPr>
            <w:tcW w:w="708" w:type="dxa"/>
            <w:tcBorders>
              <w:top w:val="single" w:sz="2" w:space="0" w:color="auto"/>
              <w:left w:val="single" w:sz="2" w:space="0" w:color="auto"/>
              <w:bottom w:val="single" w:sz="2" w:space="0" w:color="auto"/>
              <w:right w:val="single" w:sz="2" w:space="0" w:color="auto"/>
            </w:tcBorders>
            <w:vAlign w:val="bottom"/>
            <w:hideMark/>
          </w:tcPr>
          <w:p w14:paraId="2A1BB3B3" w14:textId="77777777" w:rsidR="00C14F44" w:rsidRDefault="00C14F44">
            <w:pPr>
              <w:rPr>
                <w:sz w:val="16"/>
                <w:szCs w:val="16"/>
                <w:lang w:eastAsia="zh-CN"/>
              </w:rPr>
            </w:pPr>
            <w:r>
              <w:rPr>
                <w:sz w:val="16"/>
                <w:szCs w:val="16"/>
                <w:lang w:eastAsia="zh-CN"/>
              </w:rPr>
              <w:t>0.7808</w:t>
            </w:r>
          </w:p>
        </w:tc>
        <w:tc>
          <w:tcPr>
            <w:tcW w:w="709" w:type="dxa"/>
            <w:tcBorders>
              <w:top w:val="single" w:sz="2" w:space="0" w:color="auto"/>
              <w:left w:val="single" w:sz="2" w:space="0" w:color="auto"/>
              <w:bottom w:val="single" w:sz="2" w:space="0" w:color="auto"/>
              <w:right w:val="single" w:sz="2" w:space="0" w:color="auto"/>
            </w:tcBorders>
            <w:vAlign w:val="bottom"/>
            <w:hideMark/>
          </w:tcPr>
          <w:p w14:paraId="03C9AC27" w14:textId="77777777" w:rsidR="00C14F44" w:rsidRDefault="00C14F44">
            <w:pPr>
              <w:rPr>
                <w:sz w:val="16"/>
                <w:szCs w:val="16"/>
                <w:lang w:eastAsia="zh-CN"/>
              </w:rPr>
            </w:pPr>
            <w:r>
              <w:rPr>
                <w:sz w:val="16"/>
                <w:szCs w:val="16"/>
                <w:lang w:eastAsia="zh-CN"/>
              </w:rPr>
              <w:t>0.3921</w:t>
            </w:r>
          </w:p>
        </w:tc>
        <w:tc>
          <w:tcPr>
            <w:tcW w:w="709" w:type="dxa"/>
            <w:tcBorders>
              <w:top w:val="single" w:sz="2" w:space="0" w:color="auto"/>
              <w:left w:val="single" w:sz="2" w:space="0" w:color="auto"/>
              <w:bottom w:val="single" w:sz="2" w:space="0" w:color="auto"/>
              <w:right w:val="single" w:sz="2" w:space="0" w:color="auto"/>
            </w:tcBorders>
            <w:vAlign w:val="bottom"/>
            <w:hideMark/>
          </w:tcPr>
          <w:p w14:paraId="6ADE0AA3" w14:textId="77777777" w:rsidR="00C14F44" w:rsidRDefault="00C14F44">
            <w:pPr>
              <w:rPr>
                <w:sz w:val="16"/>
                <w:szCs w:val="16"/>
                <w:lang w:eastAsia="zh-CN"/>
              </w:rPr>
            </w:pPr>
            <w:r>
              <w:rPr>
                <w:sz w:val="16"/>
                <w:szCs w:val="16"/>
                <w:lang w:eastAsia="zh-CN"/>
              </w:rPr>
              <w:t>0.8149</w:t>
            </w:r>
          </w:p>
        </w:tc>
        <w:tc>
          <w:tcPr>
            <w:tcW w:w="709" w:type="dxa"/>
            <w:tcBorders>
              <w:top w:val="single" w:sz="2" w:space="0" w:color="auto"/>
              <w:left w:val="single" w:sz="2" w:space="0" w:color="auto"/>
              <w:bottom w:val="single" w:sz="2" w:space="0" w:color="auto"/>
              <w:right w:val="single" w:sz="2" w:space="0" w:color="auto"/>
            </w:tcBorders>
            <w:vAlign w:val="bottom"/>
            <w:hideMark/>
          </w:tcPr>
          <w:p w14:paraId="634B1170" w14:textId="77777777" w:rsidR="00C14F44" w:rsidRDefault="00C14F44">
            <w:pPr>
              <w:rPr>
                <w:sz w:val="16"/>
                <w:szCs w:val="16"/>
                <w:lang w:eastAsia="zh-CN"/>
              </w:rPr>
            </w:pPr>
            <w:r>
              <w:rPr>
                <w:sz w:val="16"/>
                <w:szCs w:val="16"/>
                <w:lang w:eastAsia="zh-CN"/>
              </w:rPr>
              <w:t>0.6911</w:t>
            </w:r>
          </w:p>
        </w:tc>
      </w:tr>
      <w:tr w:rsidR="00C14F44" w14:paraId="5FCDEAFE" w14:textId="77777777" w:rsidTr="00C14F44">
        <w:trPr>
          <w:trHeight w:val="341"/>
          <w:jc w:val="center"/>
        </w:trPr>
        <w:tc>
          <w:tcPr>
            <w:tcW w:w="1404" w:type="dxa"/>
            <w:tcBorders>
              <w:top w:val="single" w:sz="2" w:space="0" w:color="auto"/>
              <w:left w:val="single" w:sz="2" w:space="0" w:color="auto"/>
              <w:bottom w:val="single" w:sz="2" w:space="0" w:color="auto"/>
              <w:right w:val="single" w:sz="2" w:space="0" w:color="auto"/>
            </w:tcBorders>
            <w:vAlign w:val="bottom"/>
            <w:hideMark/>
          </w:tcPr>
          <w:p w14:paraId="6F6D91AC" w14:textId="77777777" w:rsidR="00C14F44" w:rsidRDefault="00C14F44">
            <w:r>
              <w:t>V</w:t>
            </w:r>
            <w:r>
              <w:rPr>
                <w:lang w:eastAsia="zh-CN"/>
              </w:rPr>
              <w:t>iBe</w:t>
            </w:r>
          </w:p>
        </w:tc>
        <w:tc>
          <w:tcPr>
            <w:tcW w:w="709" w:type="dxa"/>
            <w:tcBorders>
              <w:top w:val="single" w:sz="2" w:space="0" w:color="auto"/>
              <w:left w:val="single" w:sz="2" w:space="0" w:color="auto"/>
              <w:bottom w:val="single" w:sz="2" w:space="0" w:color="auto"/>
              <w:right w:val="single" w:sz="2" w:space="0" w:color="auto"/>
            </w:tcBorders>
            <w:vAlign w:val="bottom"/>
            <w:hideMark/>
          </w:tcPr>
          <w:p w14:paraId="597A69F2" w14:textId="77777777" w:rsidR="00C14F44" w:rsidRDefault="00C14F44">
            <w:pPr>
              <w:rPr>
                <w:sz w:val="16"/>
                <w:szCs w:val="16"/>
                <w:lang w:eastAsia="zh-CN"/>
              </w:rPr>
            </w:pPr>
            <w:r>
              <w:rPr>
                <w:sz w:val="16"/>
                <w:szCs w:val="16"/>
                <w:lang w:eastAsia="zh-CN"/>
              </w:rPr>
              <w:t>0.7535</w:t>
            </w:r>
          </w:p>
        </w:tc>
        <w:tc>
          <w:tcPr>
            <w:tcW w:w="709" w:type="dxa"/>
            <w:tcBorders>
              <w:top w:val="single" w:sz="2" w:space="0" w:color="auto"/>
              <w:left w:val="single" w:sz="2" w:space="0" w:color="auto"/>
              <w:bottom w:val="single" w:sz="2" w:space="0" w:color="auto"/>
              <w:right w:val="single" w:sz="2" w:space="0" w:color="auto"/>
            </w:tcBorders>
            <w:vAlign w:val="bottom"/>
            <w:hideMark/>
          </w:tcPr>
          <w:p w14:paraId="483F497F" w14:textId="77777777" w:rsidR="00C14F44" w:rsidRDefault="00C14F44">
            <w:pPr>
              <w:rPr>
                <w:sz w:val="16"/>
                <w:szCs w:val="16"/>
                <w:lang w:eastAsia="zh-CN"/>
              </w:rPr>
            </w:pPr>
            <w:r>
              <w:rPr>
                <w:sz w:val="16"/>
                <w:szCs w:val="16"/>
                <w:lang w:eastAsia="zh-CN"/>
              </w:rPr>
              <w:t>0.6676</w:t>
            </w:r>
          </w:p>
        </w:tc>
        <w:tc>
          <w:tcPr>
            <w:tcW w:w="694" w:type="dxa"/>
            <w:tcBorders>
              <w:top w:val="single" w:sz="2" w:space="0" w:color="auto"/>
              <w:left w:val="single" w:sz="2" w:space="0" w:color="auto"/>
              <w:bottom w:val="single" w:sz="2" w:space="0" w:color="auto"/>
              <w:right w:val="single" w:sz="2" w:space="0" w:color="auto"/>
            </w:tcBorders>
            <w:vAlign w:val="bottom"/>
            <w:hideMark/>
          </w:tcPr>
          <w:p w14:paraId="3EF36C25" w14:textId="77777777" w:rsidR="00C14F44" w:rsidRDefault="00C14F44">
            <w:pPr>
              <w:rPr>
                <w:sz w:val="16"/>
                <w:szCs w:val="16"/>
                <w:lang w:eastAsia="zh-CN"/>
              </w:rPr>
            </w:pPr>
            <w:r>
              <w:rPr>
                <w:sz w:val="16"/>
                <w:szCs w:val="16"/>
                <w:lang w:eastAsia="zh-CN"/>
              </w:rPr>
              <w:t>0.8367</w:t>
            </w:r>
          </w:p>
        </w:tc>
        <w:tc>
          <w:tcPr>
            <w:tcW w:w="708" w:type="dxa"/>
            <w:tcBorders>
              <w:top w:val="single" w:sz="2" w:space="0" w:color="auto"/>
              <w:left w:val="single" w:sz="2" w:space="0" w:color="auto"/>
              <w:bottom w:val="single" w:sz="2" w:space="0" w:color="auto"/>
              <w:right w:val="single" w:sz="2" w:space="0" w:color="auto"/>
            </w:tcBorders>
            <w:vAlign w:val="bottom"/>
            <w:hideMark/>
          </w:tcPr>
          <w:p w14:paraId="1B88AD92" w14:textId="77777777" w:rsidR="00C14F44" w:rsidRDefault="00C14F44">
            <w:pPr>
              <w:rPr>
                <w:sz w:val="16"/>
                <w:szCs w:val="16"/>
                <w:lang w:eastAsia="zh-CN"/>
              </w:rPr>
            </w:pPr>
            <w:r>
              <w:rPr>
                <w:sz w:val="16"/>
                <w:szCs w:val="16"/>
                <w:lang w:eastAsia="zh-CN"/>
              </w:rPr>
              <w:t>0.6668</w:t>
            </w:r>
          </w:p>
        </w:tc>
        <w:tc>
          <w:tcPr>
            <w:tcW w:w="709" w:type="dxa"/>
            <w:tcBorders>
              <w:top w:val="single" w:sz="2" w:space="0" w:color="auto"/>
              <w:left w:val="single" w:sz="2" w:space="0" w:color="auto"/>
              <w:bottom w:val="single" w:sz="2" w:space="0" w:color="auto"/>
              <w:right w:val="single" w:sz="2" w:space="0" w:color="auto"/>
            </w:tcBorders>
            <w:vAlign w:val="bottom"/>
            <w:hideMark/>
          </w:tcPr>
          <w:p w14:paraId="6577839E" w14:textId="77777777" w:rsidR="00C14F44" w:rsidRDefault="00C14F44">
            <w:pPr>
              <w:rPr>
                <w:sz w:val="16"/>
                <w:szCs w:val="16"/>
                <w:lang w:eastAsia="zh-CN"/>
              </w:rPr>
            </w:pPr>
            <w:r>
              <w:rPr>
                <w:sz w:val="16"/>
                <w:szCs w:val="16"/>
                <w:lang w:eastAsia="zh-CN"/>
              </w:rPr>
              <w:t>0.6829</w:t>
            </w:r>
          </w:p>
        </w:tc>
        <w:tc>
          <w:tcPr>
            <w:tcW w:w="709" w:type="dxa"/>
            <w:tcBorders>
              <w:top w:val="single" w:sz="2" w:space="0" w:color="auto"/>
              <w:left w:val="single" w:sz="2" w:space="0" w:color="auto"/>
              <w:bottom w:val="single" w:sz="2" w:space="0" w:color="auto"/>
              <w:right w:val="single" w:sz="2" w:space="0" w:color="auto"/>
            </w:tcBorders>
            <w:vAlign w:val="bottom"/>
            <w:hideMark/>
          </w:tcPr>
          <w:p w14:paraId="35012C7A" w14:textId="77777777" w:rsidR="00C14F44" w:rsidRDefault="00C14F44">
            <w:pPr>
              <w:rPr>
                <w:sz w:val="16"/>
                <w:szCs w:val="16"/>
                <w:lang w:eastAsia="zh-CN"/>
              </w:rPr>
            </w:pPr>
            <w:r>
              <w:rPr>
                <w:sz w:val="16"/>
                <w:szCs w:val="16"/>
                <w:lang w:eastAsia="zh-CN"/>
              </w:rPr>
              <w:t>0.4298</w:t>
            </w:r>
          </w:p>
        </w:tc>
        <w:tc>
          <w:tcPr>
            <w:tcW w:w="709" w:type="dxa"/>
            <w:tcBorders>
              <w:top w:val="single" w:sz="2" w:space="0" w:color="auto"/>
              <w:left w:val="single" w:sz="2" w:space="0" w:color="auto"/>
              <w:bottom w:val="single" w:sz="2" w:space="0" w:color="auto"/>
              <w:right w:val="single" w:sz="2" w:space="0" w:color="auto"/>
            </w:tcBorders>
            <w:vAlign w:val="bottom"/>
            <w:hideMark/>
          </w:tcPr>
          <w:p w14:paraId="09140344" w14:textId="77777777" w:rsidR="00C14F44" w:rsidRDefault="00C14F44">
            <w:pPr>
              <w:rPr>
                <w:sz w:val="16"/>
                <w:szCs w:val="16"/>
                <w:lang w:eastAsia="zh-CN"/>
              </w:rPr>
            </w:pPr>
            <w:r>
              <w:rPr>
                <w:sz w:val="16"/>
                <w:szCs w:val="16"/>
                <w:lang w:eastAsia="zh-CN"/>
              </w:rPr>
              <w:t>0.6729</w:t>
            </w:r>
          </w:p>
        </w:tc>
      </w:tr>
      <w:tr w:rsidR="00C14F44" w14:paraId="6B3BD3E1" w14:textId="77777777" w:rsidTr="00C14F44">
        <w:trPr>
          <w:trHeight w:val="341"/>
          <w:jc w:val="center"/>
        </w:trPr>
        <w:tc>
          <w:tcPr>
            <w:tcW w:w="1404" w:type="dxa"/>
            <w:tcBorders>
              <w:top w:val="single" w:sz="2" w:space="0" w:color="auto"/>
              <w:left w:val="single" w:sz="2" w:space="0" w:color="auto"/>
              <w:bottom w:val="single" w:sz="2" w:space="0" w:color="auto"/>
              <w:right w:val="single" w:sz="2" w:space="0" w:color="auto"/>
            </w:tcBorders>
            <w:vAlign w:val="bottom"/>
            <w:hideMark/>
          </w:tcPr>
          <w:p w14:paraId="79BD0150" w14:textId="77777777" w:rsidR="00C14F44" w:rsidRDefault="00C14F44">
            <w:r>
              <w:t>PBAS</w:t>
            </w:r>
          </w:p>
        </w:tc>
        <w:tc>
          <w:tcPr>
            <w:tcW w:w="709" w:type="dxa"/>
            <w:tcBorders>
              <w:top w:val="single" w:sz="2" w:space="0" w:color="auto"/>
              <w:left w:val="single" w:sz="2" w:space="0" w:color="auto"/>
              <w:bottom w:val="single" w:sz="2" w:space="0" w:color="auto"/>
              <w:right w:val="single" w:sz="2" w:space="0" w:color="auto"/>
            </w:tcBorders>
            <w:vAlign w:val="bottom"/>
            <w:hideMark/>
          </w:tcPr>
          <w:p w14:paraId="62E8619B" w14:textId="77777777" w:rsidR="00C14F44" w:rsidRDefault="00C14F44">
            <w:pPr>
              <w:rPr>
                <w:sz w:val="16"/>
                <w:szCs w:val="16"/>
                <w:lang w:eastAsia="zh-CN"/>
              </w:rPr>
            </w:pPr>
            <w:r>
              <w:rPr>
                <w:sz w:val="16"/>
                <w:szCs w:val="16"/>
                <w:lang w:eastAsia="zh-CN"/>
              </w:rPr>
              <w:t>0.8071</w:t>
            </w:r>
          </w:p>
        </w:tc>
        <w:tc>
          <w:tcPr>
            <w:tcW w:w="709" w:type="dxa"/>
            <w:tcBorders>
              <w:top w:val="single" w:sz="2" w:space="0" w:color="auto"/>
              <w:left w:val="single" w:sz="2" w:space="0" w:color="auto"/>
              <w:bottom w:val="single" w:sz="2" w:space="0" w:color="auto"/>
              <w:right w:val="single" w:sz="2" w:space="0" w:color="auto"/>
            </w:tcBorders>
            <w:vAlign w:val="bottom"/>
            <w:hideMark/>
          </w:tcPr>
          <w:p w14:paraId="07F567C8" w14:textId="77777777" w:rsidR="00C14F44" w:rsidRDefault="00C14F44">
            <w:pPr>
              <w:rPr>
                <w:sz w:val="16"/>
                <w:szCs w:val="16"/>
                <w:lang w:eastAsia="zh-CN"/>
              </w:rPr>
            </w:pPr>
            <w:r>
              <w:rPr>
                <w:sz w:val="16"/>
                <w:szCs w:val="16"/>
                <w:lang w:eastAsia="zh-CN"/>
              </w:rPr>
              <w:t>0.6839</w:t>
            </w:r>
          </w:p>
        </w:tc>
        <w:tc>
          <w:tcPr>
            <w:tcW w:w="694" w:type="dxa"/>
            <w:tcBorders>
              <w:top w:val="single" w:sz="2" w:space="0" w:color="auto"/>
              <w:left w:val="single" w:sz="2" w:space="0" w:color="auto"/>
              <w:bottom w:val="single" w:sz="2" w:space="0" w:color="auto"/>
              <w:right w:val="single" w:sz="2" w:space="0" w:color="auto"/>
            </w:tcBorders>
            <w:vAlign w:val="bottom"/>
            <w:hideMark/>
          </w:tcPr>
          <w:p w14:paraId="6C9B096B" w14:textId="77777777" w:rsidR="00C14F44" w:rsidRDefault="00C14F44">
            <w:pPr>
              <w:rPr>
                <w:sz w:val="16"/>
                <w:szCs w:val="16"/>
                <w:lang w:eastAsia="zh-CN"/>
              </w:rPr>
            </w:pPr>
            <w:r>
              <w:rPr>
                <w:sz w:val="16"/>
                <w:szCs w:val="16"/>
                <w:lang w:eastAsia="zh-CN"/>
              </w:rPr>
              <w:t>0.7902</w:t>
            </w:r>
          </w:p>
        </w:tc>
        <w:tc>
          <w:tcPr>
            <w:tcW w:w="708" w:type="dxa"/>
            <w:tcBorders>
              <w:top w:val="single" w:sz="2" w:space="0" w:color="auto"/>
              <w:left w:val="single" w:sz="2" w:space="0" w:color="auto"/>
              <w:bottom w:val="single" w:sz="2" w:space="0" w:color="auto"/>
              <w:right w:val="single" w:sz="2" w:space="0" w:color="auto"/>
            </w:tcBorders>
            <w:vAlign w:val="bottom"/>
            <w:hideMark/>
          </w:tcPr>
          <w:p w14:paraId="12C53CB1" w14:textId="77777777" w:rsidR="00C14F44" w:rsidRDefault="00C14F44">
            <w:pPr>
              <w:rPr>
                <w:sz w:val="16"/>
                <w:szCs w:val="16"/>
                <w:lang w:eastAsia="zh-CN"/>
              </w:rPr>
            </w:pPr>
            <w:r>
              <w:rPr>
                <w:sz w:val="16"/>
                <w:szCs w:val="16"/>
                <w:lang w:eastAsia="zh-CN"/>
              </w:rPr>
              <w:t>0.7280</w:t>
            </w:r>
          </w:p>
        </w:tc>
        <w:tc>
          <w:tcPr>
            <w:tcW w:w="709" w:type="dxa"/>
            <w:tcBorders>
              <w:top w:val="single" w:sz="2" w:space="0" w:color="auto"/>
              <w:left w:val="single" w:sz="2" w:space="0" w:color="auto"/>
              <w:bottom w:val="single" w:sz="2" w:space="0" w:color="auto"/>
              <w:right w:val="single" w:sz="2" w:space="0" w:color="auto"/>
            </w:tcBorders>
            <w:vAlign w:val="bottom"/>
            <w:hideMark/>
          </w:tcPr>
          <w:p w14:paraId="33B61EA7" w14:textId="77777777" w:rsidR="00C14F44" w:rsidRDefault="00C14F44">
            <w:pPr>
              <w:rPr>
                <w:sz w:val="16"/>
                <w:szCs w:val="16"/>
                <w:lang w:eastAsia="zh-CN"/>
              </w:rPr>
            </w:pPr>
            <w:r>
              <w:rPr>
                <w:sz w:val="16"/>
                <w:szCs w:val="16"/>
                <w:lang w:eastAsia="zh-CN"/>
              </w:rPr>
              <w:t>0.3420</w:t>
            </w:r>
          </w:p>
        </w:tc>
        <w:tc>
          <w:tcPr>
            <w:tcW w:w="709" w:type="dxa"/>
            <w:tcBorders>
              <w:top w:val="single" w:sz="2" w:space="0" w:color="auto"/>
              <w:left w:val="single" w:sz="2" w:space="0" w:color="auto"/>
              <w:bottom w:val="single" w:sz="2" w:space="0" w:color="auto"/>
              <w:right w:val="single" w:sz="2" w:space="0" w:color="auto"/>
            </w:tcBorders>
            <w:vAlign w:val="bottom"/>
            <w:hideMark/>
          </w:tcPr>
          <w:p w14:paraId="6CC2CA07" w14:textId="77777777" w:rsidR="00C14F44" w:rsidRDefault="00C14F44">
            <w:pPr>
              <w:rPr>
                <w:sz w:val="16"/>
                <w:szCs w:val="16"/>
                <w:lang w:eastAsia="zh-CN"/>
              </w:rPr>
            </w:pPr>
            <w:r>
              <w:rPr>
                <w:sz w:val="16"/>
                <w:szCs w:val="16"/>
                <w:lang w:eastAsia="zh-CN"/>
              </w:rPr>
              <w:t>0.5768</w:t>
            </w:r>
          </w:p>
        </w:tc>
        <w:tc>
          <w:tcPr>
            <w:tcW w:w="709" w:type="dxa"/>
            <w:tcBorders>
              <w:top w:val="single" w:sz="2" w:space="0" w:color="auto"/>
              <w:left w:val="single" w:sz="2" w:space="0" w:color="auto"/>
              <w:bottom w:val="single" w:sz="2" w:space="0" w:color="auto"/>
              <w:right w:val="single" w:sz="2" w:space="0" w:color="auto"/>
            </w:tcBorders>
            <w:vAlign w:val="bottom"/>
            <w:hideMark/>
          </w:tcPr>
          <w:p w14:paraId="07CD54D3" w14:textId="77777777" w:rsidR="00C14F44" w:rsidRDefault="00C14F44">
            <w:pPr>
              <w:rPr>
                <w:sz w:val="16"/>
                <w:szCs w:val="16"/>
                <w:lang w:eastAsia="zh-CN"/>
              </w:rPr>
            </w:pPr>
            <w:r>
              <w:rPr>
                <w:sz w:val="16"/>
                <w:szCs w:val="16"/>
                <w:lang w:eastAsia="zh-CN"/>
              </w:rPr>
              <w:t>0.6547</w:t>
            </w:r>
          </w:p>
        </w:tc>
      </w:tr>
      <w:tr w:rsidR="00C14F44" w14:paraId="7DF744AE" w14:textId="77777777" w:rsidTr="00C14F44">
        <w:trPr>
          <w:trHeight w:val="341"/>
          <w:jc w:val="center"/>
        </w:trPr>
        <w:tc>
          <w:tcPr>
            <w:tcW w:w="1404" w:type="dxa"/>
            <w:tcBorders>
              <w:top w:val="single" w:sz="2" w:space="0" w:color="auto"/>
              <w:left w:val="single" w:sz="2" w:space="0" w:color="auto"/>
              <w:bottom w:val="single" w:sz="2" w:space="0" w:color="auto"/>
              <w:right w:val="single" w:sz="2" w:space="0" w:color="auto"/>
            </w:tcBorders>
            <w:vAlign w:val="bottom"/>
            <w:hideMark/>
          </w:tcPr>
          <w:p w14:paraId="713C458A" w14:textId="77777777" w:rsidR="00C14F44" w:rsidRDefault="00B10648">
            <w:hyperlink r:id="rId11" w:history="1">
              <w:r w:rsidR="00C14F44">
                <w:rPr>
                  <w:rStyle w:val="a9"/>
                </w:rPr>
                <w:t>P2M</w:t>
              </w:r>
            </w:hyperlink>
          </w:p>
        </w:tc>
        <w:tc>
          <w:tcPr>
            <w:tcW w:w="709" w:type="dxa"/>
            <w:tcBorders>
              <w:top w:val="single" w:sz="2" w:space="0" w:color="auto"/>
              <w:left w:val="single" w:sz="2" w:space="0" w:color="auto"/>
              <w:bottom w:val="single" w:sz="2" w:space="0" w:color="auto"/>
              <w:right w:val="single" w:sz="2" w:space="0" w:color="auto"/>
            </w:tcBorders>
            <w:vAlign w:val="bottom"/>
            <w:hideMark/>
          </w:tcPr>
          <w:p w14:paraId="3044A111" w14:textId="77777777" w:rsidR="00C14F44" w:rsidRDefault="00C14F44">
            <w:pPr>
              <w:rPr>
                <w:sz w:val="16"/>
                <w:szCs w:val="16"/>
                <w:lang w:eastAsia="zh-CN"/>
              </w:rPr>
            </w:pPr>
            <w:r>
              <w:rPr>
                <w:sz w:val="16"/>
                <w:szCs w:val="16"/>
                <w:lang w:eastAsia="zh-CN"/>
              </w:rPr>
              <w:t>0.9160</w:t>
            </w:r>
          </w:p>
        </w:tc>
        <w:tc>
          <w:tcPr>
            <w:tcW w:w="709" w:type="dxa"/>
            <w:tcBorders>
              <w:top w:val="single" w:sz="2" w:space="0" w:color="auto"/>
              <w:left w:val="single" w:sz="2" w:space="0" w:color="auto"/>
              <w:bottom w:val="single" w:sz="2" w:space="0" w:color="auto"/>
              <w:right w:val="single" w:sz="2" w:space="0" w:color="auto"/>
            </w:tcBorders>
            <w:vAlign w:val="bottom"/>
            <w:hideMark/>
          </w:tcPr>
          <w:p w14:paraId="53E3CC3C" w14:textId="77777777" w:rsidR="00C14F44" w:rsidRDefault="00C14F44">
            <w:pPr>
              <w:rPr>
                <w:sz w:val="16"/>
                <w:szCs w:val="16"/>
                <w:lang w:eastAsia="zh-CN"/>
              </w:rPr>
            </w:pPr>
            <w:r>
              <w:rPr>
                <w:sz w:val="16"/>
                <w:szCs w:val="16"/>
                <w:lang w:eastAsia="zh-CN"/>
              </w:rPr>
              <w:t>0.3849</w:t>
            </w:r>
          </w:p>
        </w:tc>
        <w:tc>
          <w:tcPr>
            <w:tcW w:w="694" w:type="dxa"/>
            <w:tcBorders>
              <w:top w:val="single" w:sz="2" w:space="0" w:color="auto"/>
              <w:left w:val="single" w:sz="2" w:space="0" w:color="auto"/>
              <w:bottom w:val="single" w:sz="2" w:space="0" w:color="auto"/>
              <w:right w:val="single" w:sz="2" w:space="0" w:color="auto"/>
            </w:tcBorders>
            <w:vAlign w:val="bottom"/>
            <w:hideMark/>
          </w:tcPr>
          <w:p w14:paraId="651F0970" w14:textId="77777777" w:rsidR="00C14F44" w:rsidRDefault="00C14F44">
            <w:pPr>
              <w:rPr>
                <w:sz w:val="16"/>
                <w:szCs w:val="16"/>
                <w:lang w:eastAsia="zh-CN"/>
              </w:rPr>
            </w:pPr>
            <w:r>
              <w:rPr>
                <w:sz w:val="16"/>
                <w:szCs w:val="16"/>
                <w:lang w:eastAsia="zh-CN"/>
              </w:rPr>
              <w:t>0.9121</w:t>
            </w:r>
          </w:p>
        </w:tc>
        <w:tc>
          <w:tcPr>
            <w:tcW w:w="708" w:type="dxa"/>
            <w:tcBorders>
              <w:top w:val="single" w:sz="2" w:space="0" w:color="auto"/>
              <w:left w:val="single" w:sz="2" w:space="0" w:color="auto"/>
              <w:bottom w:val="single" w:sz="2" w:space="0" w:color="auto"/>
              <w:right w:val="single" w:sz="2" w:space="0" w:color="auto"/>
            </w:tcBorders>
            <w:vAlign w:val="bottom"/>
            <w:hideMark/>
          </w:tcPr>
          <w:p w14:paraId="72BA0040" w14:textId="77777777" w:rsidR="00C14F44" w:rsidRDefault="00C14F44">
            <w:pPr>
              <w:rPr>
                <w:sz w:val="16"/>
                <w:szCs w:val="16"/>
                <w:lang w:eastAsia="zh-CN"/>
              </w:rPr>
            </w:pPr>
            <w:r>
              <w:rPr>
                <w:sz w:val="16"/>
                <w:szCs w:val="16"/>
                <w:lang w:eastAsia="zh-CN"/>
              </w:rPr>
              <w:t>0.7322</w:t>
            </w:r>
          </w:p>
        </w:tc>
        <w:tc>
          <w:tcPr>
            <w:tcW w:w="709" w:type="dxa"/>
            <w:tcBorders>
              <w:top w:val="single" w:sz="2" w:space="0" w:color="auto"/>
              <w:left w:val="single" w:sz="2" w:space="0" w:color="auto"/>
              <w:bottom w:val="single" w:sz="2" w:space="0" w:color="auto"/>
              <w:right w:val="single" w:sz="2" w:space="0" w:color="auto"/>
            </w:tcBorders>
            <w:vAlign w:val="bottom"/>
            <w:hideMark/>
          </w:tcPr>
          <w:p w14:paraId="64A88D09" w14:textId="77777777" w:rsidR="00C14F44" w:rsidRDefault="00C14F44">
            <w:pPr>
              <w:rPr>
                <w:sz w:val="16"/>
                <w:szCs w:val="16"/>
                <w:lang w:eastAsia="zh-CN"/>
              </w:rPr>
            </w:pPr>
            <w:r>
              <w:rPr>
                <w:sz w:val="16"/>
                <w:szCs w:val="16"/>
                <w:lang w:eastAsia="zh-CN"/>
              </w:rPr>
              <w:t>0.5819</w:t>
            </w:r>
          </w:p>
        </w:tc>
        <w:tc>
          <w:tcPr>
            <w:tcW w:w="709" w:type="dxa"/>
            <w:tcBorders>
              <w:top w:val="single" w:sz="2" w:space="0" w:color="auto"/>
              <w:left w:val="single" w:sz="2" w:space="0" w:color="auto"/>
              <w:bottom w:val="single" w:sz="2" w:space="0" w:color="auto"/>
              <w:right w:val="single" w:sz="2" w:space="0" w:color="auto"/>
            </w:tcBorders>
            <w:vAlign w:val="bottom"/>
            <w:hideMark/>
          </w:tcPr>
          <w:p w14:paraId="313780CA" w14:textId="77777777" w:rsidR="00C14F44" w:rsidRDefault="00C14F44">
            <w:pPr>
              <w:rPr>
                <w:sz w:val="16"/>
                <w:szCs w:val="16"/>
                <w:lang w:eastAsia="zh-CN"/>
              </w:rPr>
            </w:pPr>
            <w:r>
              <w:rPr>
                <w:sz w:val="16"/>
                <w:szCs w:val="16"/>
                <w:lang w:eastAsia="zh-CN"/>
              </w:rPr>
              <w:t>0.4352</w:t>
            </w:r>
          </w:p>
        </w:tc>
        <w:tc>
          <w:tcPr>
            <w:tcW w:w="709" w:type="dxa"/>
            <w:tcBorders>
              <w:top w:val="single" w:sz="2" w:space="0" w:color="auto"/>
              <w:left w:val="single" w:sz="2" w:space="0" w:color="auto"/>
              <w:bottom w:val="single" w:sz="2" w:space="0" w:color="auto"/>
              <w:right w:val="single" w:sz="2" w:space="0" w:color="auto"/>
            </w:tcBorders>
            <w:vAlign w:val="bottom"/>
            <w:hideMark/>
          </w:tcPr>
          <w:p w14:paraId="39549C27" w14:textId="77777777" w:rsidR="00C14F44" w:rsidRDefault="00C14F44">
            <w:pPr>
              <w:rPr>
                <w:sz w:val="16"/>
                <w:szCs w:val="16"/>
                <w:lang w:eastAsia="zh-CN"/>
              </w:rPr>
            </w:pPr>
            <w:r>
              <w:rPr>
                <w:sz w:val="16"/>
                <w:szCs w:val="16"/>
                <w:lang w:eastAsia="zh-CN"/>
              </w:rPr>
              <w:t>0.6604</w:t>
            </w:r>
          </w:p>
        </w:tc>
      </w:tr>
      <w:tr w:rsidR="00C14F44" w14:paraId="342D62AB" w14:textId="77777777" w:rsidTr="00C14F44">
        <w:trPr>
          <w:trHeight w:val="341"/>
          <w:jc w:val="center"/>
        </w:trPr>
        <w:tc>
          <w:tcPr>
            <w:tcW w:w="1404" w:type="dxa"/>
            <w:tcBorders>
              <w:top w:val="single" w:sz="2" w:space="0" w:color="auto"/>
              <w:left w:val="single" w:sz="2" w:space="0" w:color="auto"/>
              <w:bottom w:val="single" w:sz="2" w:space="0" w:color="auto"/>
              <w:right w:val="single" w:sz="2" w:space="0" w:color="auto"/>
            </w:tcBorders>
            <w:vAlign w:val="bottom"/>
            <w:hideMark/>
          </w:tcPr>
          <w:p w14:paraId="1212B01D" w14:textId="77777777" w:rsidR="00C14F44" w:rsidRDefault="00C14F44">
            <w:r>
              <w:lastRenderedPageBreak/>
              <w:t>DBMF</w:t>
            </w:r>
          </w:p>
        </w:tc>
        <w:tc>
          <w:tcPr>
            <w:tcW w:w="709" w:type="dxa"/>
            <w:tcBorders>
              <w:top w:val="single" w:sz="2" w:space="0" w:color="auto"/>
              <w:left w:val="single" w:sz="2" w:space="0" w:color="auto"/>
              <w:bottom w:val="single" w:sz="2" w:space="0" w:color="auto"/>
              <w:right w:val="single" w:sz="2" w:space="0" w:color="auto"/>
            </w:tcBorders>
            <w:vAlign w:val="bottom"/>
            <w:hideMark/>
          </w:tcPr>
          <w:p w14:paraId="71FB0766" w14:textId="77777777" w:rsidR="00C14F44" w:rsidRDefault="00C14F44">
            <w:pPr>
              <w:rPr>
                <w:sz w:val="16"/>
                <w:szCs w:val="16"/>
                <w:lang w:eastAsia="zh-CN"/>
              </w:rPr>
            </w:pPr>
            <w:r>
              <w:rPr>
                <w:sz w:val="16"/>
                <w:szCs w:val="16"/>
                <w:lang w:eastAsia="zh-CN"/>
              </w:rPr>
              <w:t>0.9412</w:t>
            </w:r>
          </w:p>
        </w:tc>
        <w:tc>
          <w:tcPr>
            <w:tcW w:w="709" w:type="dxa"/>
            <w:tcBorders>
              <w:top w:val="single" w:sz="2" w:space="0" w:color="auto"/>
              <w:left w:val="single" w:sz="2" w:space="0" w:color="auto"/>
              <w:bottom w:val="single" w:sz="2" w:space="0" w:color="auto"/>
              <w:right w:val="single" w:sz="2" w:space="0" w:color="auto"/>
            </w:tcBorders>
            <w:vAlign w:val="bottom"/>
            <w:hideMark/>
          </w:tcPr>
          <w:p w14:paraId="4657BD1B" w14:textId="77777777" w:rsidR="00C14F44" w:rsidRDefault="00C14F44">
            <w:pPr>
              <w:rPr>
                <w:sz w:val="16"/>
                <w:szCs w:val="16"/>
                <w:lang w:eastAsia="zh-CN"/>
              </w:rPr>
            </w:pPr>
            <w:r>
              <w:rPr>
                <w:sz w:val="16"/>
                <w:szCs w:val="16"/>
                <w:lang w:eastAsia="zh-CN"/>
              </w:rPr>
              <w:t>0.9236</w:t>
            </w:r>
          </w:p>
        </w:tc>
        <w:tc>
          <w:tcPr>
            <w:tcW w:w="694" w:type="dxa"/>
            <w:tcBorders>
              <w:top w:val="single" w:sz="2" w:space="0" w:color="auto"/>
              <w:left w:val="single" w:sz="2" w:space="0" w:color="auto"/>
              <w:bottom w:val="single" w:sz="2" w:space="0" w:color="auto"/>
              <w:right w:val="single" w:sz="2" w:space="0" w:color="auto"/>
            </w:tcBorders>
            <w:vAlign w:val="bottom"/>
            <w:hideMark/>
          </w:tcPr>
          <w:p w14:paraId="2EFE81C3" w14:textId="77777777" w:rsidR="00C14F44" w:rsidRDefault="00C14F44">
            <w:pPr>
              <w:rPr>
                <w:sz w:val="16"/>
                <w:szCs w:val="16"/>
                <w:lang w:eastAsia="zh-CN"/>
              </w:rPr>
            </w:pPr>
            <w:r>
              <w:rPr>
                <w:sz w:val="16"/>
                <w:szCs w:val="16"/>
                <w:lang w:eastAsia="zh-CN"/>
              </w:rPr>
              <w:t>0.8394</w:t>
            </w:r>
          </w:p>
        </w:tc>
        <w:tc>
          <w:tcPr>
            <w:tcW w:w="708" w:type="dxa"/>
            <w:tcBorders>
              <w:top w:val="single" w:sz="2" w:space="0" w:color="auto"/>
              <w:left w:val="single" w:sz="2" w:space="0" w:color="auto"/>
              <w:bottom w:val="single" w:sz="2" w:space="0" w:color="auto"/>
              <w:right w:val="single" w:sz="2" w:space="0" w:color="auto"/>
            </w:tcBorders>
            <w:vAlign w:val="bottom"/>
            <w:hideMark/>
          </w:tcPr>
          <w:p w14:paraId="74C4DE38" w14:textId="77777777" w:rsidR="00C14F44" w:rsidRDefault="00C14F44">
            <w:pPr>
              <w:rPr>
                <w:sz w:val="16"/>
                <w:szCs w:val="16"/>
                <w:lang w:eastAsia="zh-CN"/>
              </w:rPr>
            </w:pPr>
            <w:r>
              <w:rPr>
                <w:sz w:val="16"/>
                <w:szCs w:val="16"/>
                <w:lang w:eastAsia="zh-CN"/>
              </w:rPr>
              <w:t>0.9059</w:t>
            </w:r>
          </w:p>
        </w:tc>
        <w:tc>
          <w:tcPr>
            <w:tcW w:w="709" w:type="dxa"/>
            <w:tcBorders>
              <w:top w:val="single" w:sz="2" w:space="0" w:color="auto"/>
              <w:left w:val="single" w:sz="2" w:space="0" w:color="auto"/>
              <w:bottom w:val="single" w:sz="2" w:space="0" w:color="auto"/>
              <w:right w:val="single" w:sz="2" w:space="0" w:color="auto"/>
            </w:tcBorders>
            <w:vAlign w:val="bottom"/>
            <w:hideMark/>
          </w:tcPr>
          <w:p w14:paraId="3F8DF604" w14:textId="77777777" w:rsidR="00C14F44" w:rsidRDefault="00C14F44">
            <w:pPr>
              <w:rPr>
                <w:sz w:val="16"/>
                <w:szCs w:val="16"/>
                <w:lang w:eastAsia="zh-CN"/>
              </w:rPr>
            </w:pPr>
            <w:r>
              <w:rPr>
                <w:sz w:val="16"/>
                <w:szCs w:val="16"/>
                <w:lang w:eastAsia="zh-CN"/>
              </w:rPr>
              <w:t>0.8203</w:t>
            </w:r>
          </w:p>
        </w:tc>
        <w:tc>
          <w:tcPr>
            <w:tcW w:w="709" w:type="dxa"/>
            <w:tcBorders>
              <w:top w:val="single" w:sz="2" w:space="0" w:color="auto"/>
              <w:left w:val="single" w:sz="2" w:space="0" w:color="auto"/>
              <w:bottom w:val="single" w:sz="2" w:space="0" w:color="auto"/>
              <w:right w:val="single" w:sz="2" w:space="0" w:color="auto"/>
            </w:tcBorders>
            <w:vAlign w:val="bottom"/>
            <w:hideMark/>
          </w:tcPr>
          <w:p w14:paraId="4423D20B" w14:textId="77777777" w:rsidR="00C14F44" w:rsidRDefault="00C14F44">
            <w:pPr>
              <w:rPr>
                <w:sz w:val="16"/>
                <w:szCs w:val="16"/>
                <w:lang w:eastAsia="zh-CN"/>
              </w:rPr>
            </w:pPr>
            <w:r>
              <w:rPr>
                <w:sz w:val="16"/>
                <w:szCs w:val="16"/>
                <w:lang w:eastAsia="zh-CN"/>
              </w:rPr>
              <w:t>0.8645</w:t>
            </w:r>
          </w:p>
        </w:tc>
        <w:tc>
          <w:tcPr>
            <w:tcW w:w="709" w:type="dxa"/>
            <w:tcBorders>
              <w:top w:val="single" w:sz="2" w:space="0" w:color="auto"/>
              <w:left w:val="single" w:sz="2" w:space="0" w:color="auto"/>
              <w:bottom w:val="single" w:sz="2" w:space="0" w:color="auto"/>
              <w:right w:val="single" w:sz="2" w:space="0" w:color="auto"/>
            </w:tcBorders>
            <w:vAlign w:val="bottom"/>
            <w:hideMark/>
          </w:tcPr>
          <w:p w14:paraId="2D3DBAA0" w14:textId="77777777" w:rsidR="00C14F44" w:rsidRDefault="00C14F44">
            <w:pPr>
              <w:rPr>
                <w:sz w:val="16"/>
                <w:szCs w:val="16"/>
                <w:lang w:eastAsia="zh-CN"/>
              </w:rPr>
            </w:pPr>
            <w:r>
              <w:rPr>
                <w:sz w:val="16"/>
                <w:szCs w:val="16"/>
                <w:lang w:eastAsia="zh-CN"/>
              </w:rPr>
              <w:t>0.8824</w:t>
            </w:r>
          </w:p>
        </w:tc>
      </w:tr>
      <w:tr w:rsidR="00C14F44" w14:paraId="4CE9A15D" w14:textId="77777777" w:rsidTr="00C14F44">
        <w:trPr>
          <w:trHeight w:val="341"/>
          <w:jc w:val="center"/>
        </w:trPr>
        <w:tc>
          <w:tcPr>
            <w:tcW w:w="1404" w:type="dxa"/>
            <w:tcBorders>
              <w:top w:val="single" w:sz="2" w:space="0" w:color="auto"/>
              <w:left w:val="single" w:sz="2" w:space="0" w:color="auto"/>
              <w:bottom w:val="single" w:sz="2" w:space="0" w:color="auto"/>
              <w:right w:val="single" w:sz="2" w:space="0" w:color="auto"/>
            </w:tcBorders>
            <w:vAlign w:val="bottom"/>
            <w:hideMark/>
          </w:tcPr>
          <w:p w14:paraId="4C2F0C18" w14:textId="77777777" w:rsidR="00C14F44" w:rsidRDefault="00C14F44">
            <w:r>
              <w:t>ours</w:t>
            </w:r>
          </w:p>
        </w:tc>
        <w:tc>
          <w:tcPr>
            <w:tcW w:w="709" w:type="dxa"/>
            <w:tcBorders>
              <w:top w:val="single" w:sz="2" w:space="0" w:color="auto"/>
              <w:left w:val="single" w:sz="2" w:space="0" w:color="auto"/>
              <w:bottom w:val="single" w:sz="2" w:space="0" w:color="auto"/>
              <w:right w:val="single" w:sz="2" w:space="0" w:color="auto"/>
            </w:tcBorders>
            <w:vAlign w:val="bottom"/>
            <w:hideMark/>
          </w:tcPr>
          <w:p w14:paraId="43EFC39E" w14:textId="77777777" w:rsidR="00C14F44" w:rsidRDefault="00C14F44">
            <w:pPr>
              <w:rPr>
                <w:b/>
                <w:sz w:val="16"/>
                <w:szCs w:val="16"/>
              </w:rPr>
            </w:pPr>
            <w:r>
              <w:rPr>
                <w:b/>
                <w:sz w:val="16"/>
                <w:szCs w:val="16"/>
              </w:rPr>
              <w:t>0.9775</w:t>
            </w:r>
          </w:p>
        </w:tc>
        <w:tc>
          <w:tcPr>
            <w:tcW w:w="709" w:type="dxa"/>
            <w:tcBorders>
              <w:top w:val="single" w:sz="2" w:space="0" w:color="auto"/>
              <w:left w:val="single" w:sz="2" w:space="0" w:color="auto"/>
              <w:bottom w:val="single" w:sz="2" w:space="0" w:color="auto"/>
              <w:right w:val="single" w:sz="2" w:space="0" w:color="auto"/>
            </w:tcBorders>
            <w:vAlign w:val="bottom"/>
            <w:hideMark/>
          </w:tcPr>
          <w:p w14:paraId="60306880" w14:textId="77777777" w:rsidR="00C14F44" w:rsidRDefault="00C14F44">
            <w:pPr>
              <w:rPr>
                <w:b/>
                <w:sz w:val="16"/>
                <w:szCs w:val="16"/>
              </w:rPr>
            </w:pPr>
            <w:r>
              <w:rPr>
                <w:b/>
                <w:sz w:val="16"/>
                <w:szCs w:val="16"/>
              </w:rPr>
              <w:t>0.9565</w:t>
            </w:r>
          </w:p>
        </w:tc>
        <w:tc>
          <w:tcPr>
            <w:tcW w:w="694" w:type="dxa"/>
            <w:tcBorders>
              <w:top w:val="single" w:sz="2" w:space="0" w:color="auto"/>
              <w:left w:val="single" w:sz="2" w:space="0" w:color="auto"/>
              <w:bottom w:val="single" w:sz="2" w:space="0" w:color="auto"/>
              <w:right w:val="single" w:sz="2" w:space="0" w:color="auto"/>
            </w:tcBorders>
            <w:vAlign w:val="bottom"/>
            <w:hideMark/>
          </w:tcPr>
          <w:p w14:paraId="3C25EA1D" w14:textId="77777777" w:rsidR="00C14F44" w:rsidRDefault="00C14F44">
            <w:pPr>
              <w:rPr>
                <w:b/>
                <w:sz w:val="16"/>
                <w:szCs w:val="16"/>
              </w:rPr>
            </w:pPr>
            <w:r>
              <w:rPr>
                <w:b/>
                <w:sz w:val="16"/>
                <w:szCs w:val="16"/>
              </w:rPr>
              <w:t>0.9652</w:t>
            </w:r>
          </w:p>
        </w:tc>
        <w:tc>
          <w:tcPr>
            <w:tcW w:w="708" w:type="dxa"/>
            <w:tcBorders>
              <w:top w:val="single" w:sz="2" w:space="0" w:color="auto"/>
              <w:left w:val="single" w:sz="2" w:space="0" w:color="auto"/>
              <w:bottom w:val="single" w:sz="2" w:space="0" w:color="auto"/>
              <w:right w:val="single" w:sz="2" w:space="0" w:color="auto"/>
            </w:tcBorders>
            <w:vAlign w:val="bottom"/>
            <w:hideMark/>
          </w:tcPr>
          <w:p w14:paraId="15933ECB" w14:textId="77777777" w:rsidR="00C14F44" w:rsidRDefault="00C14F44">
            <w:pPr>
              <w:rPr>
                <w:b/>
                <w:sz w:val="16"/>
                <w:szCs w:val="16"/>
              </w:rPr>
            </w:pPr>
            <w:r>
              <w:rPr>
                <w:b/>
                <w:sz w:val="16"/>
                <w:szCs w:val="16"/>
              </w:rPr>
              <w:t>0.9681</w:t>
            </w:r>
          </w:p>
        </w:tc>
        <w:tc>
          <w:tcPr>
            <w:tcW w:w="709" w:type="dxa"/>
            <w:tcBorders>
              <w:top w:val="single" w:sz="2" w:space="0" w:color="auto"/>
              <w:left w:val="single" w:sz="2" w:space="0" w:color="auto"/>
              <w:bottom w:val="single" w:sz="2" w:space="0" w:color="auto"/>
              <w:right w:val="single" w:sz="2" w:space="0" w:color="auto"/>
            </w:tcBorders>
            <w:vAlign w:val="bottom"/>
            <w:hideMark/>
          </w:tcPr>
          <w:p w14:paraId="4CDCA692" w14:textId="77777777" w:rsidR="00C14F44" w:rsidRDefault="00C14F44">
            <w:pPr>
              <w:rPr>
                <w:b/>
                <w:sz w:val="16"/>
                <w:szCs w:val="16"/>
              </w:rPr>
            </w:pPr>
            <w:r>
              <w:rPr>
                <w:b/>
                <w:sz w:val="16"/>
                <w:szCs w:val="16"/>
              </w:rPr>
              <w:t>0.9157</w:t>
            </w:r>
          </w:p>
        </w:tc>
        <w:tc>
          <w:tcPr>
            <w:tcW w:w="709" w:type="dxa"/>
            <w:tcBorders>
              <w:top w:val="single" w:sz="2" w:space="0" w:color="auto"/>
              <w:left w:val="single" w:sz="2" w:space="0" w:color="auto"/>
              <w:bottom w:val="single" w:sz="2" w:space="0" w:color="auto"/>
              <w:right w:val="single" w:sz="2" w:space="0" w:color="auto"/>
            </w:tcBorders>
            <w:vAlign w:val="bottom"/>
            <w:hideMark/>
          </w:tcPr>
          <w:p w14:paraId="47EF0B0D" w14:textId="77777777" w:rsidR="00C14F44" w:rsidRDefault="00C14F44">
            <w:pPr>
              <w:rPr>
                <w:b/>
                <w:sz w:val="16"/>
                <w:szCs w:val="16"/>
              </w:rPr>
            </w:pPr>
            <w:r>
              <w:rPr>
                <w:b/>
                <w:sz w:val="16"/>
                <w:szCs w:val="16"/>
              </w:rPr>
              <w:t>0.8943</w:t>
            </w:r>
          </w:p>
        </w:tc>
        <w:tc>
          <w:tcPr>
            <w:tcW w:w="709" w:type="dxa"/>
            <w:tcBorders>
              <w:top w:val="single" w:sz="2" w:space="0" w:color="auto"/>
              <w:left w:val="single" w:sz="2" w:space="0" w:color="auto"/>
              <w:bottom w:val="single" w:sz="2" w:space="0" w:color="auto"/>
              <w:right w:val="single" w:sz="2" w:space="0" w:color="auto"/>
            </w:tcBorders>
            <w:vAlign w:val="bottom"/>
            <w:hideMark/>
          </w:tcPr>
          <w:p w14:paraId="3887CDA9" w14:textId="77777777" w:rsidR="00C14F44" w:rsidRDefault="00C14F44">
            <w:pPr>
              <w:rPr>
                <w:b/>
                <w:sz w:val="16"/>
                <w:szCs w:val="16"/>
              </w:rPr>
            </w:pPr>
            <w:r>
              <w:rPr>
                <w:b/>
                <w:sz w:val="16"/>
                <w:szCs w:val="16"/>
              </w:rPr>
              <w:t>0.9462</w:t>
            </w:r>
          </w:p>
        </w:tc>
      </w:tr>
    </w:tbl>
    <w:p w14:paraId="39E045E0" w14:textId="77777777" w:rsidR="00C14F44" w:rsidRDefault="00C14F44" w:rsidP="005B520E"/>
    <w:p w14:paraId="6BE57B16" w14:textId="77777777" w:rsidR="002E2D94" w:rsidRDefault="002E2D94" w:rsidP="002E2D94">
      <w:pPr>
        <w:pStyle w:val="tablehead"/>
        <w:numPr>
          <w:ilvl w:val="0"/>
          <w:numId w:val="27"/>
        </w:numPr>
        <w:rPr>
          <w:ins w:id="741" w:author="任 薪宇" w:date="2018-05-04T13:44:00Z"/>
        </w:rPr>
      </w:pPr>
      <w:ins w:id="742" w:author="任 薪宇" w:date="2018-05-04T13:44:00Z">
        <w:r>
          <w:t>Table Type Styles</w:t>
        </w:r>
      </w:ins>
    </w:p>
    <w:p w14:paraId="5DAFFD97" w14:textId="77777777" w:rsidR="002E2D94" w:rsidRDefault="002E2D94" w:rsidP="002E2D94">
      <w:pPr>
        <w:pStyle w:val="tablefootnote"/>
        <w:numPr>
          <w:ilvl w:val="0"/>
          <w:numId w:val="26"/>
        </w:numPr>
        <w:ind w:left="58" w:hanging="29"/>
        <w:rPr>
          <w:ins w:id="743" w:author="任 薪宇" w:date="2018-05-04T13:44:00Z"/>
        </w:rPr>
      </w:pPr>
      <w:ins w:id="744" w:author="任 薪宇" w:date="2018-05-04T13:44:00Z">
        <w:r>
          <w:t>Sample of a Table footnote. (</w:t>
        </w:r>
        <w:r>
          <w:rPr>
            <w:i/>
          </w:rPr>
          <w:t>Table footnote</w:t>
        </w:r>
        <w:r>
          <w:t>)</w:t>
        </w:r>
      </w:ins>
    </w:p>
    <w:tbl>
      <w:tblPr>
        <w:tblW w:w="847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Change w:id="745" w:author="任 薪宇" w:date="2018-05-04T13:47:00Z">
          <w:tblPr>
            <w:tblW w:w="776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PrChange>
      </w:tblPr>
      <w:tblGrid>
        <w:gridCol w:w="1404"/>
        <w:gridCol w:w="709"/>
        <w:gridCol w:w="709"/>
        <w:gridCol w:w="694"/>
        <w:gridCol w:w="708"/>
        <w:gridCol w:w="709"/>
        <w:gridCol w:w="709"/>
        <w:gridCol w:w="709"/>
        <w:gridCol w:w="709"/>
        <w:gridCol w:w="709"/>
        <w:gridCol w:w="709"/>
        <w:tblGridChange w:id="746">
          <w:tblGrid>
            <w:gridCol w:w="1404"/>
            <w:gridCol w:w="709"/>
            <w:gridCol w:w="709"/>
            <w:gridCol w:w="694"/>
            <w:gridCol w:w="708"/>
            <w:gridCol w:w="709"/>
            <w:gridCol w:w="709"/>
            <w:gridCol w:w="709"/>
            <w:gridCol w:w="709"/>
            <w:gridCol w:w="709"/>
            <w:gridCol w:w="709"/>
          </w:tblGrid>
        </w:tblGridChange>
      </w:tblGrid>
      <w:tr w:rsidR="002E2D94" w14:paraId="37880D98" w14:textId="77777777" w:rsidTr="002E2D94">
        <w:trPr>
          <w:cantSplit/>
          <w:trHeight w:val="255"/>
          <w:tblHeader/>
          <w:jc w:val="center"/>
          <w:ins w:id="747" w:author="任 薪宇" w:date="2018-05-04T13:44:00Z"/>
          <w:trPrChange w:id="748" w:author="任 薪宇" w:date="2018-05-04T13:47:00Z">
            <w:trPr>
              <w:cantSplit/>
              <w:trHeight w:val="255"/>
              <w:tblHeader/>
              <w:jc w:val="center"/>
            </w:trPr>
          </w:trPrChange>
        </w:trPr>
        <w:tc>
          <w:tcPr>
            <w:tcW w:w="1404" w:type="dxa"/>
            <w:tcBorders>
              <w:top w:val="single" w:sz="2" w:space="0" w:color="auto"/>
              <w:left w:val="single" w:sz="2" w:space="0" w:color="auto"/>
              <w:bottom w:val="single" w:sz="2" w:space="0" w:color="auto"/>
              <w:right w:val="single" w:sz="2" w:space="0" w:color="auto"/>
            </w:tcBorders>
            <w:vAlign w:val="center"/>
            <w:hideMark/>
            <w:tcPrChange w:id="749" w:author="任 薪宇" w:date="2018-05-04T13:47:00Z">
              <w:tcPr>
                <w:tcW w:w="1404" w:type="dxa"/>
                <w:tcBorders>
                  <w:top w:val="single" w:sz="2" w:space="0" w:color="auto"/>
                  <w:left w:val="single" w:sz="2" w:space="0" w:color="auto"/>
                  <w:bottom w:val="single" w:sz="2" w:space="0" w:color="auto"/>
                  <w:right w:val="single" w:sz="2" w:space="0" w:color="auto"/>
                </w:tcBorders>
                <w:vAlign w:val="center"/>
                <w:hideMark/>
              </w:tcPr>
            </w:tcPrChange>
          </w:tcPr>
          <w:p w14:paraId="43A07AC6" w14:textId="77777777" w:rsidR="002E2D94" w:rsidRDefault="002E2D94" w:rsidP="002E2D94">
            <w:pPr>
              <w:pStyle w:val="tablecolhead"/>
              <w:rPr>
                <w:ins w:id="750" w:author="任 薪宇" w:date="2018-05-04T13:44:00Z"/>
              </w:rPr>
            </w:pPr>
            <w:ins w:id="751" w:author="任 薪宇" w:date="2018-05-04T13:44:00Z">
              <w:r>
                <w:rPr>
                  <w:lang w:eastAsia="zh-CN"/>
                </w:rPr>
                <w:t>M</w:t>
              </w:r>
              <w:r>
                <w:t>ethods</w:t>
              </w:r>
            </w:ins>
          </w:p>
        </w:tc>
        <w:tc>
          <w:tcPr>
            <w:tcW w:w="709" w:type="dxa"/>
            <w:tcBorders>
              <w:top w:val="single" w:sz="2" w:space="0" w:color="auto"/>
              <w:left w:val="single" w:sz="2" w:space="0" w:color="auto"/>
              <w:bottom w:val="single" w:sz="2" w:space="0" w:color="auto"/>
              <w:right w:val="single" w:sz="2" w:space="0" w:color="auto"/>
            </w:tcBorders>
            <w:hideMark/>
            <w:tcPrChange w:id="752" w:author="任 薪宇" w:date="2018-05-04T13:47:00Z">
              <w:tcPr>
                <w:tcW w:w="709" w:type="dxa"/>
                <w:tcBorders>
                  <w:top w:val="single" w:sz="2" w:space="0" w:color="auto"/>
                  <w:left w:val="single" w:sz="2" w:space="0" w:color="auto"/>
                  <w:bottom w:val="single" w:sz="2" w:space="0" w:color="auto"/>
                  <w:right w:val="single" w:sz="2" w:space="0" w:color="auto"/>
                </w:tcBorders>
                <w:hideMark/>
              </w:tcPr>
            </w:tcPrChange>
          </w:tcPr>
          <w:p w14:paraId="7E92CD80" w14:textId="77777777" w:rsidR="002E2D94" w:rsidRDefault="002E2D94" w:rsidP="002E2D94">
            <w:pPr>
              <w:rPr>
                <w:ins w:id="753" w:author="任 薪宇" w:date="2018-05-04T13:44:00Z"/>
              </w:rPr>
            </w:pPr>
            <w:ins w:id="754" w:author="任 薪宇" w:date="2018-05-04T13:47:00Z">
              <w:r w:rsidRPr="008470EE">
                <w:t>MOG2</w:t>
              </w:r>
            </w:ins>
          </w:p>
        </w:tc>
        <w:tc>
          <w:tcPr>
            <w:tcW w:w="709" w:type="dxa"/>
            <w:tcBorders>
              <w:top w:val="single" w:sz="2" w:space="0" w:color="auto"/>
              <w:left w:val="single" w:sz="2" w:space="0" w:color="auto"/>
              <w:bottom w:val="single" w:sz="2" w:space="0" w:color="auto"/>
              <w:right w:val="single" w:sz="2" w:space="0" w:color="auto"/>
            </w:tcBorders>
            <w:hideMark/>
            <w:tcPrChange w:id="755" w:author="任 薪宇" w:date="2018-05-04T13:47:00Z">
              <w:tcPr>
                <w:tcW w:w="709" w:type="dxa"/>
                <w:tcBorders>
                  <w:top w:val="single" w:sz="2" w:space="0" w:color="auto"/>
                  <w:left w:val="single" w:sz="2" w:space="0" w:color="auto"/>
                  <w:bottom w:val="single" w:sz="2" w:space="0" w:color="auto"/>
                  <w:right w:val="single" w:sz="2" w:space="0" w:color="auto"/>
                </w:tcBorders>
                <w:hideMark/>
              </w:tcPr>
            </w:tcPrChange>
          </w:tcPr>
          <w:p w14:paraId="60E2A3F4" w14:textId="77777777" w:rsidR="002E2D94" w:rsidRDefault="002E2D94" w:rsidP="002E2D94">
            <w:pPr>
              <w:rPr>
                <w:ins w:id="756" w:author="任 薪宇" w:date="2018-05-04T13:44:00Z"/>
              </w:rPr>
            </w:pPr>
            <w:ins w:id="757" w:author="任 薪宇" w:date="2018-05-04T13:47:00Z">
              <w:r w:rsidRPr="008470EE">
                <w:t>FCI</w:t>
              </w:r>
            </w:ins>
          </w:p>
        </w:tc>
        <w:tc>
          <w:tcPr>
            <w:tcW w:w="694" w:type="dxa"/>
            <w:tcBorders>
              <w:top w:val="single" w:sz="2" w:space="0" w:color="auto"/>
              <w:left w:val="single" w:sz="2" w:space="0" w:color="auto"/>
              <w:bottom w:val="single" w:sz="2" w:space="0" w:color="auto"/>
              <w:right w:val="single" w:sz="2" w:space="0" w:color="auto"/>
            </w:tcBorders>
            <w:hideMark/>
            <w:tcPrChange w:id="758" w:author="任 薪宇" w:date="2018-05-04T13:47:00Z">
              <w:tcPr>
                <w:tcW w:w="694" w:type="dxa"/>
                <w:tcBorders>
                  <w:top w:val="single" w:sz="2" w:space="0" w:color="auto"/>
                  <w:left w:val="single" w:sz="2" w:space="0" w:color="auto"/>
                  <w:bottom w:val="single" w:sz="2" w:space="0" w:color="auto"/>
                  <w:right w:val="single" w:sz="2" w:space="0" w:color="auto"/>
                </w:tcBorders>
                <w:hideMark/>
              </w:tcPr>
            </w:tcPrChange>
          </w:tcPr>
          <w:p w14:paraId="71B8BC9A" w14:textId="77777777" w:rsidR="002E2D94" w:rsidRDefault="002E2D94" w:rsidP="002E2D94">
            <w:pPr>
              <w:rPr>
                <w:ins w:id="759" w:author="任 薪宇" w:date="2018-05-04T13:44:00Z"/>
              </w:rPr>
            </w:pPr>
            <w:ins w:id="760" w:author="任 薪宇" w:date="2018-05-04T13:47:00Z">
              <w:r w:rsidRPr="008470EE">
                <w:t>LBA-SOM</w:t>
              </w:r>
            </w:ins>
          </w:p>
        </w:tc>
        <w:tc>
          <w:tcPr>
            <w:tcW w:w="708" w:type="dxa"/>
            <w:tcBorders>
              <w:top w:val="single" w:sz="2" w:space="0" w:color="auto"/>
              <w:left w:val="single" w:sz="2" w:space="0" w:color="auto"/>
              <w:bottom w:val="single" w:sz="2" w:space="0" w:color="auto"/>
              <w:right w:val="single" w:sz="2" w:space="0" w:color="auto"/>
            </w:tcBorders>
            <w:hideMark/>
            <w:tcPrChange w:id="761" w:author="任 薪宇" w:date="2018-05-04T13:47:00Z">
              <w:tcPr>
                <w:tcW w:w="708" w:type="dxa"/>
                <w:tcBorders>
                  <w:top w:val="single" w:sz="2" w:space="0" w:color="auto"/>
                  <w:left w:val="single" w:sz="2" w:space="0" w:color="auto"/>
                  <w:bottom w:val="single" w:sz="2" w:space="0" w:color="auto"/>
                  <w:right w:val="single" w:sz="2" w:space="0" w:color="auto"/>
                </w:tcBorders>
                <w:hideMark/>
              </w:tcPr>
            </w:tcPrChange>
          </w:tcPr>
          <w:p w14:paraId="57284E8A" w14:textId="77777777" w:rsidR="002E2D94" w:rsidRDefault="002E2D94" w:rsidP="002E2D94">
            <w:pPr>
              <w:rPr>
                <w:ins w:id="762" w:author="任 薪宇" w:date="2018-05-04T13:44:00Z"/>
              </w:rPr>
            </w:pPr>
            <w:ins w:id="763" w:author="任 薪宇" w:date="2018-05-04T13:47:00Z">
              <w:r w:rsidRPr="008470EE">
                <w:t>PBAS</w:t>
              </w:r>
            </w:ins>
          </w:p>
        </w:tc>
        <w:tc>
          <w:tcPr>
            <w:tcW w:w="709" w:type="dxa"/>
            <w:tcBorders>
              <w:top w:val="single" w:sz="2" w:space="0" w:color="auto"/>
              <w:left w:val="single" w:sz="2" w:space="0" w:color="auto"/>
              <w:bottom w:val="single" w:sz="2" w:space="0" w:color="auto"/>
              <w:right w:val="single" w:sz="2" w:space="0" w:color="auto"/>
            </w:tcBorders>
            <w:hideMark/>
            <w:tcPrChange w:id="764" w:author="任 薪宇" w:date="2018-05-04T13:47:00Z">
              <w:tcPr>
                <w:tcW w:w="709" w:type="dxa"/>
                <w:tcBorders>
                  <w:top w:val="single" w:sz="2" w:space="0" w:color="auto"/>
                  <w:left w:val="single" w:sz="2" w:space="0" w:color="auto"/>
                  <w:bottom w:val="single" w:sz="2" w:space="0" w:color="auto"/>
                  <w:right w:val="single" w:sz="2" w:space="0" w:color="auto"/>
                </w:tcBorders>
                <w:hideMark/>
              </w:tcPr>
            </w:tcPrChange>
          </w:tcPr>
          <w:p w14:paraId="4059E1DE" w14:textId="77777777" w:rsidR="002E2D94" w:rsidRDefault="002E2D94" w:rsidP="002E2D94">
            <w:pPr>
              <w:rPr>
                <w:ins w:id="765" w:author="任 薪宇" w:date="2018-05-04T13:44:00Z"/>
              </w:rPr>
            </w:pPr>
            <w:ins w:id="766" w:author="任 薪宇" w:date="2018-05-04T13:47:00Z">
              <w:r w:rsidRPr="008470EE">
                <w:t>SuBSENSE</w:t>
              </w:r>
            </w:ins>
          </w:p>
        </w:tc>
        <w:tc>
          <w:tcPr>
            <w:tcW w:w="709" w:type="dxa"/>
            <w:tcBorders>
              <w:top w:val="single" w:sz="2" w:space="0" w:color="auto"/>
              <w:left w:val="single" w:sz="2" w:space="0" w:color="auto"/>
              <w:bottom w:val="single" w:sz="2" w:space="0" w:color="auto"/>
              <w:right w:val="single" w:sz="2" w:space="0" w:color="auto"/>
            </w:tcBorders>
            <w:hideMark/>
            <w:tcPrChange w:id="767" w:author="任 薪宇" w:date="2018-05-04T13:47:00Z">
              <w:tcPr>
                <w:tcW w:w="709" w:type="dxa"/>
                <w:tcBorders>
                  <w:top w:val="single" w:sz="2" w:space="0" w:color="auto"/>
                  <w:left w:val="single" w:sz="2" w:space="0" w:color="auto"/>
                  <w:bottom w:val="single" w:sz="2" w:space="0" w:color="auto"/>
                  <w:right w:val="single" w:sz="2" w:space="0" w:color="auto"/>
                </w:tcBorders>
                <w:hideMark/>
              </w:tcPr>
            </w:tcPrChange>
          </w:tcPr>
          <w:p w14:paraId="533AE467" w14:textId="77777777" w:rsidR="002E2D94" w:rsidRDefault="002E2D94" w:rsidP="002E2D94">
            <w:pPr>
              <w:rPr>
                <w:ins w:id="768" w:author="任 薪宇" w:date="2018-05-04T13:44:00Z"/>
              </w:rPr>
            </w:pPr>
            <w:ins w:id="769" w:author="任 薪宇" w:date="2018-05-04T13:47:00Z">
              <w:r w:rsidRPr="008470EE">
                <w:t>ML-BGS</w:t>
              </w:r>
            </w:ins>
          </w:p>
        </w:tc>
        <w:tc>
          <w:tcPr>
            <w:tcW w:w="709" w:type="dxa"/>
            <w:tcBorders>
              <w:top w:val="single" w:sz="2" w:space="0" w:color="auto"/>
              <w:left w:val="single" w:sz="2" w:space="0" w:color="auto"/>
              <w:bottom w:val="single" w:sz="2" w:space="0" w:color="auto"/>
              <w:right w:val="single" w:sz="2" w:space="0" w:color="auto"/>
            </w:tcBorders>
            <w:hideMark/>
            <w:tcPrChange w:id="770" w:author="任 薪宇" w:date="2018-05-04T13:47:00Z">
              <w:tcPr>
                <w:tcW w:w="709" w:type="dxa"/>
                <w:tcBorders>
                  <w:top w:val="single" w:sz="2" w:space="0" w:color="auto"/>
                  <w:left w:val="single" w:sz="2" w:space="0" w:color="auto"/>
                  <w:bottom w:val="single" w:sz="2" w:space="0" w:color="auto"/>
                  <w:right w:val="single" w:sz="2" w:space="0" w:color="auto"/>
                </w:tcBorders>
                <w:hideMark/>
              </w:tcPr>
            </w:tcPrChange>
          </w:tcPr>
          <w:p w14:paraId="15592CB2" w14:textId="77777777" w:rsidR="002E2D94" w:rsidRDefault="002E2D94" w:rsidP="002E2D94">
            <w:pPr>
              <w:rPr>
                <w:ins w:id="771" w:author="任 薪宇" w:date="2018-05-04T13:44:00Z"/>
              </w:rPr>
            </w:pPr>
            <w:ins w:id="772" w:author="任 薪宇" w:date="2018-05-04T13:47:00Z">
              <w:r w:rsidRPr="008470EE">
                <w:t>DECOLOR</w:t>
              </w:r>
            </w:ins>
          </w:p>
        </w:tc>
        <w:tc>
          <w:tcPr>
            <w:tcW w:w="709" w:type="dxa"/>
            <w:tcBorders>
              <w:top w:val="single" w:sz="2" w:space="0" w:color="auto"/>
              <w:left w:val="single" w:sz="2" w:space="0" w:color="auto"/>
              <w:bottom w:val="single" w:sz="2" w:space="0" w:color="auto"/>
              <w:right w:val="single" w:sz="2" w:space="0" w:color="auto"/>
            </w:tcBorders>
            <w:tcPrChange w:id="773" w:author="任 薪宇" w:date="2018-05-04T13:47:00Z">
              <w:tcPr>
                <w:tcW w:w="709" w:type="dxa"/>
                <w:tcBorders>
                  <w:top w:val="single" w:sz="2" w:space="0" w:color="auto"/>
                  <w:left w:val="single" w:sz="2" w:space="0" w:color="auto"/>
                  <w:bottom w:val="single" w:sz="2" w:space="0" w:color="auto"/>
                  <w:right w:val="single" w:sz="2" w:space="0" w:color="auto"/>
                </w:tcBorders>
              </w:tcPr>
            </w:tcPrChange>
          </w:tcPr>
          <w:p w14:paraId="19146403" w14:textId="77777777" w:rsidR="002E2D94" w:rsidRDefault="002E2D94" w:rsidP="002E2D94">
            <w:pPr>
              <w:rPr>
                <w:ins w:id="774" w:author="任 薪宇" w:date="2018-05-04T13:47:00Z"/>
              </w:rPr>
            </w:pPr>
            <w:ins w:id="775" w:author="任 薪宇" w:date="2018-05-04T13:47:00Z">
              <w:r w:rsidRPr="008470EE">
                <w:t>COROLA</w:t>
              </w:r>
            </w:ins>
          </w:p>
        </w:tc>
        <w:tc>
          <w:tcPr>
            <w:tcW w:w="709" w:type="dxa"/>
            <w:tcBorders>
              <w:top w:val="single" w:sz="2" w:space="0" w:color="auto"/>
              <w:left w:val="single" w:sz="2" w:space="0" w:color="auto"/>
              <w:bottom w:val="single" w:sz="2" w:space="0" w:color="auto"/>
              <w:right w:val="single" w:sz="2" w:space="0" w:color="auto"/>
            </w:tcBorders>
            <w:tcPrChange w:id="776" w:author="任 薪宇" w:date="2018-05-04T13:47:00Z">
              <w:tcPr>
                <w:tcW w:w="709" w:type="dxa"/>
                <w:tcBorders>
                  <w:top w:val="single" w:sz="2" w:space="0" w:color="auto"/>
                  <w:left w:val="single" w:sz="2" w:space="0" w:color="auto"/>
                  <w:bottom w:val="single" w:sz="2" w:space="0" w:color="auto"/>
                  <w:right w:val="single" w:sz="2" w:space="0" w:color="auto"/>
                </w:tcBorders>
              </w:tcPr>
            </w:tcPrChange>
          </w:tcPr>
          <w:p w14:paraId="3E4D752C" w14:textId="77777777" w:rsidR="002E2D94" w:rsidRDefault="002E2D94" w:rsidP="002E2D94">
            <w:pPr>
              <w:rPr>
                <w:ins w:id="777" w:author="任 薪宇" w:date="2018-05-04T13:47:00Z"/>
              </w:rPr>
            </w:pPr>
            <w:ins w:id="778" w:author="任 薪宇" w:date="2018-05-04T13:47:00Z">
              <w:r w:rsidRPr="008470EE">
                <w:t>FWFC</w:t>
              </w:r>
            </w:ins>
          </w:p>
        </w:tc>
        <w:tc>
          <w:tcPr>
            <w:tcW w:w="709" w:type="dxa"/>
            <w:tcBorders>
              <w:top w:val="single" w:sz="2" w:space="0" w:color="auto"/>
              <w:left w:val="single" w:sz="2" w:space="0" w:color="auto"/>
              <w:bottom w:val="single" w:sz="2" w:space="0" w:color="auto"/>
              <w:right w:val="single" w:sz="2" w:space="0" w:color="auto"/>
            </w:tcBorders>
            <w:tcPrChange w:id="779" w:author="任 薪宇" w:date="2018-05-04T13:47:00Z">
              <w:tcPr>
                <w:tcW w:w="709" w:type="dxa"/>
                <w:tcBorders>
                  <w:top w:val="single" w:sz="2" w:space="0" w:color="auto"/>
                  <w:left w:val="single" w:sz="2" w:space="0" w:color="auto"/>
                  <w:bottom w:val="single" w:sz="2" w:space="0" w:color="auto"/>
                  <w:right w:val="single" w:sz="2" w:space="0" w:color="auto"/>
                </w:tcBorders>
              </w:tcPr>
            </w:tcPrChange>
          </w:tcPr>
          <w:p w14:paraId="3C94E7A9" w14:textId="77777777" w:rsidR="002E2D94" w:rsidRDefault="002E2D94" w:rsidP="002E2D94">
            <w:pPr>
              <w:rPr>
                <w:ins w:id="780" w:author="任 薪宇" w:date="2018-05-04T13:47:00Z"/>
              </w:rPr>
            </w:pPr>
            <w:ins w:id="781" w:author="任 薪宇" w:date="2018-05-04T13:47:00Z">
              <w:r w:rsidRPr="008470EE">
                <w:t>Ours</w:t>
              </w:r>
            </w:ins>
          </w:p>
        </w:tc>
      </w:tr>
      <w:tr w:rsidR="002E2D94" w14:paraId="47DA02D7" w14:textId="77777777" w:rsidTr="00345512">
        <w:trPr>
          <w:trHeight w:val="341"/>
          <w:jc w:val="center"/>
          <w:ins w:id="782" w:author="任 薪宇" w:date="2018-05-04T13:44:00Z"/>
          <w:trPrChange w:id="783" w:author="任 薪宇" w:date="2018-05-04T13:48:00Z">
            <w:trPr>
              <w:trHeight w:val="341"/>
              <w:jc w:val="center"/>
            </w:trPr>
          </w:trPrChange>
        </w:trPr>
        <w:tc>
          <w:tcPr>
            <w:tcW w:w="1404" w:type="dxa"/>
            <w:tcBorders>
              <w:top w:val="single" w:sz="2" w:space="0" w:color="auto"/>
              <w:left w:val="single" w:sz="2" w:space="0" w:color="auto"/>
              <w:bottom w:val="single" w:sz="2" w:space="0" w:color="auto"/>
              <w:right w:val="single" w:sz="2" w:space="0" w:color="auto"/>
            </w:tcBorders>
            <w:hideMark/>
            <w:tcPrChange w:id="784" w:author="任 薪宇" w:date="2018-05-04T13:48:00Z">
              <w:tcPr>
                <w:tcW w:w="1404" w:type="dxa"/>
                <w:tcBorders>
                  <w:top w:val="single" w:sz="2" w:space="0" w:color="auto"/>
                  <w:left w:val="single" w:sz="2" w:space="0" w:color="auto"/>
                  <w:bottom w:val="single" w:sz="2" w:space="0" w:color="auto"/>
                  <w:right w:val="single" w:sz="2" w:space="0" w:color="auto"/>
                </w:tcBorders>
                <w:hideMark/>
              </w:tcPr>
            </w:tcPrChange>
          </w:tcPr>
          <w:p w14:paraId="797E59D4" w14:textId="77777777" w:rsidR="002E2D94" w:rsidRDefault="002E2D94" w:rsidP="002E2D94">
            <w:pPr>
              <w:rPr>
                <w:ins w:id="785" w:author="任 薪宇" w:date="2018-05-04T13:44:00Z"/>
              </w:rPr>
            </w:pPr>
            <w:ins w:id="786" w:author="任 薪宇" w:date="2018-05-04T13:46:00Z">
              <w:r w:rsidRPr="000263D0">
                <w:t>Video 1</w:t>
              </w:r>
            </w:ins>
          </w:p>
        </w:tc>
        <w:tc>
          <w:tcPr>
            <w:tcW w:w="709" w:type="dxa"/>
            <w:tcBorders>
              <w:top w:val="single" w:sz="2" w:space="0" w:color="auto"/>
              <w:left w:val="single" w:sz="2" w:space="0" w:color="auto"/>
              <w:bottom w:val="single" w:sz="2" w:space="0" w:color="auto"/>
              <w:right w:val="single" w:sz="2" w:space="0" w:color="auto"/>
            </w:tcBorders>
            <w:hideMark/>
            <w:tcPrChange w:id="787"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7F492381" w14:textId="77777777" w:rsidR="002E2D94" w:rsidRDefault="002E2D94" w:rsidP="002E2D94">
            <w:pPr>
              <w:rPr>
                <w:ins w:id="788" w:author="任 薪宇" w:date="2018-05-04T13:44:00Z"/>
                <w:sz w:val="16"/>
                <w:szCs w:val="16"/>
                <w:lang w:eastAsia="zh-CN"/>
              </w:rPr>
            </w:pPr>
            <w:ins w:id="789" w:author="任 薪宇" w:date="2018-05-04T13:48:00Z">
              <w:r w:rsidRPr="00E941EE">
                <w:t>0.79</w:t>
              </w:r>
            </w:ins>
          </w:p>
        </w:tc>
        <w:tc>
          <w:tcPr>
            <w:tcW w:w="709" w:type="dxa"/>
            <w:tcBorders>
              <w:top w:val="single" w:sz="2" w:space="0" w:color="auto"/>
              <w:left w:val="single" w:sz="2" w:space="0" w:color="auto"/>
              <w:bottom w:val="single" w:sz="2" w:space="0" w:color="auto"/>
              <w:right w:val="single" w:sz="2" w:space="0" w:color="auto"/>
            </w:tcBorders>
            <w:hideMark/>
            <w:tcPrChange w:id="790"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33E4180E" w14:textId="77777777" w:rsidR="002E2D94" w:rsidRDefault="002E2D94" w:rsidP="002E2D94">
            <w:pPr>
              <w:rPr>
                <w:ins w:id="791" w:author="任 薪宇" w:date="2018-05-04T13:44:00Z"/>
                <w:sz w:val="16"/>
                <w:szCs w:val="16"/>
                <w:lang w:eastAsia="zh-CN"/>
              </w:rPr>
            </w:pPr>
            <w:ins w:id="792" w:author="任 薪宇" w:date="2018-05-04T13:48:00Z">
              <w:r w:rsidRPr="00E941EE">
                <w:t>0.88</w:t>
              </w:r>
            </w:ins>
          </w:p>
        </w:tc>
        <w:tc>
          <w:tcPr>
            <w:tcW w:w="694" w:type="dxa"/>
            <w:tcBorders>
              <w:top w:val="single" w:sz="2" w:space="0" w:color="auto"/>
              <w:left w:val="single" w:sz="2" w:space="0" w:color="auto"/>
              <w:bottom w:val="single" w:sz="2" w:space="0" w:color="auto"/>
              <w:right w:val="single" w:sz="2" w:space="0" w:color="auto"/>
            </w:tcBorders>
            <w:hideMark/>
            <w:tcPrChange w:id="793" w:author="任 薪宇" w:date="2018-05-04T13:48:00Z">
              <w:tcPr>
                <w:tcW w:w="694" w:type="dxa"/>
                <w:tcBorders>
                  <w:top w:val="single" w:sz="2" w:space="0" w:color="auto"/>
                  <w:left w:val="single" w:sz="2" w:space="0" w:color="auto"/>
                  <w:bottom w:val="single" w:sz="2" w:space="0" w:color="auto"/>
                  <w:right w:val="single" w:sz="2" w:space="0" w:color="auto"/>
                </w:tcBorders>
                <w:vAlign w:val="bottom"/>
                <w:hideMark/>
              </w:tcPr>
            </w:tcPrChange>
          </w:tcPr>
          <w:p w14:paraId="507BA53B" w14:textId="77777777" w:rsidR="002E2D94" w:rsidRDefault="002E2D94" w:rsidP="002E2D94">
            <w:pPr>
              <w:rPr>
                <w:ins w:id="794" w:author="任 薪宇" w:date="2018-05-04T13:44:00Z"/>
                <w:sz w:val="16"/>
                <w:szCs w:val="16"/>
                <w:lang w:eastAsia="zh-CN"/>
              </w:rPr>
            </w:pPr>
            <w:ins w:id="795" w:author="任 薪宇" w:date="2018-05-04T13:48:00Z">
              <w:r w:rsidRPr="00E941EE">
                <w:t>0.8</w:t>
              </w:r>
            </w:ins>
          </w:p>
        </w:tc>
        <w:tc>
          <w:tcPr>
            <w:tcW w:w="708" w:type="dxa"/>
            <w:tcBorders>
              <w:top w:val="single" w:sz="2" w:space="0" w:color="auto"/>
              <w:left w:val="single" w:sz="2" w:space="0" w:color="auto"/>
              <w:bottom w:val="single" w:sz="2" w:space="0" w:color="auto"/>
              <w:right w:val="single" w:sz="2" w:space="0" w:color="auto"/>
            </w:tcBorders>
            <w:hideMark/>
            <w:tcPrChange w:id="796" w:author="任 薪宇" w:date="2018-05-04T13:48:00Z">
              <w:tcPr>
                <w:tcW w:w="708" w:type="dxa"/>
                <w:tcBorders>
                  <w:top w:val="single" w:sz="2" w:space="0" w:color="auto"/>
                  <w:left w:val="single" w:sz="2" w:space="0" w:color="auto"/>
                  <w:bottom w:val="single" w:sz="2" w:space="0" w:color="auto"/>
                  <w:right w:val="single" w:sz="2" w:space="0" w:color="auto"/>
                </w:tcBorders>
                <w:vAlign w:val="bottom"/>
                <w:hideMark/>
              </w:tcPr>
            </w:tcPrChange>
          </w:tcPr>
          <w:p w14:paraId="327EA199" w14:textId="77777777" w:rsidR="002E2D94" w:rsidRDefault="002E2D94" w:rsidP="002E2D94">
            <w:pPr>
              <w:rPr>
                <w:ins w:id="797" w:author="任 薪宇" w:date="2018-05-04T13:44:00Z"/>
                <w:sz w:val="16"/>
                <w:szCs w:val="16"/>
                <w:lang w:eastAsia="zh-CN"/>
              </w:rPr>
            </w:pPr>
            <w:ins w:id="798" w:author="任 薪宇" w:date="2018-05-04T13:48:00Z">
              <w:r w:rsidRPr="00E941EE">
                <w:t>0.9</w:t>
              </w:r>
            </w:ins>
          </w:p>
        </w:tc>
        <w:tc>
          <w:tcPr>
            <w:tcW w:w="709" w:type="dxa"/>
            <w:tcBorders>
              <w:top w:val="single" w:sz="2" w:space="0" w:color="auto"/>
              <w:left w:val="single" w:sz="2" w:space="0" w:color="auto"/>
              <w:bottom w:val="single" w:sz="2" w:space="0" w:color="auto"/>
              <w:right w:val="single" w:sz="2" w:space="0" w:color="auto"/>
            </w:tcBorders>
            <w:hideMark/>
            <w:tcPrChange w:id="799"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3F0A4A44" w14:textId="77777777" w:rsidR="002E2D94" w:rsidRDefault="002E2D94" w:rsidP="002E2D94">
            <w:pPr>
              <w:rPr>
                <w:ins w:id="800" w:author="任 薪宇" w:date="2018-05-04T13:44:00Z"/>
                <w:sz w:val="16"/>
                <w:szCs w:val="16"/>
                <w:lang w:eastAsia="zh-CN"/>
              </w:rPr>
            </w:pPr>
            <w:ins w:id="801" w:author="任 薪宇" w:date="2018-05-04T13:48:00Z">
              <w:r w:rsidRPr="00E941EE">
                <w:t>0.89</w:t>
              </w:r>
            </w:ins>
          </w:p>
        </w:tc>
        <w:tc>
          <w:tcPr>
            <w:tcW w:w="709" w:type="dxa"/>
            <w:tcBorders>
              <w:top w:val="single" w:sz="2" w:space="0" w:color="auto"/>
              <w:left w:val="single" w:sz="2" w:space="0" w:color="auto"/>
              <w:bottom w:val="single" w:sz="2" w:space="0" w:color="auto"/>
              <w:right w:val="single" w:sz="2" w:space="0" w:color="auto"/>
            </w:tcBorders>
            <w:hideMark/>
            <w:tcPrChange w:id="802"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08CFEAD3" w14:textId="77777777" w:rsidR="002E2D94" w:rsidRDefault="002E2D94" w:rsidP="002E2D94">
            <w:pPr>
              <w:rPr>
                <w:ins w:id="803" w:author="任 薪宇" w:date="2018-05-04T13:44:00Z"/>
                <w:sz w:val="16"/>
                <w:szCs w:val="16"/>
                <w:lang w:eastAsia="zh-CN"/>
              </w:rPr>
            </w:pPr>
            <w:ins w:id="804" w:author="任 薪宇" w:date="2018-05-04T13:48:00Z">
              <w:r w:rsidRPr="00E941EE">
                <w:t>0.89</w:t>
              </w:r>
            </w:ins>
          </w:p>
        </w:tc>
        <w:tc>
          <w:tcPr>
            <w:tcW w:w="709" w:type="dxa"/>
            <w:tcBorders>
              <w:top w:val="single" w:sz="2" w:space="0" w:color="auto"/>
              <w:left w:val="single" w:sz="2" w:space="0" w:color="auto"/>
              <w:bottom w:val="single" w:sz="2" w:space="0" w:color="auto"/>
              <w:right w:val="single" w:sz="2" w:space="0" w:color="auto"/>
            </w:tcBorders>
            <w:hideMark/>
            <w:tcPrChange w:id="805"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2B704525" w14:textId="77777777" w:rsidR="002E2D94" w:rsidRDefault="002E2D94" w:rsidP="002E2D94">
            <w:pPr>
              <w:rPr>
                <w:ins w:id="806" w:author="任 薪宇" w:date="2018-05-04T13:44:00Z"/>
                <w:sz w:val="16"/>
                <w:szCs w:val="16"/>
                <w:lang w:eastAsia="zh-CN"/>
              </w:rPr>
            </w:pPr>
            <w:ins w:id="807" w:author="任 薪宇" w:date="2018-05-04T13:48:00Z">
              <w:r w:rsidRPr="00E941EE">
                <w:t>0.92</w:t>
              </w:r>
            </w:ins>
          </w:p>
        </w:tc>
        <w:tc>
          <w:tcPr>
            <w:tcW w:w="709" w:type="dxa"/>
            <w:tcBorders>
              <w:top w:val="single" w:sz="2" w:space="0" w:color="auto"/>
              <w:left w:val="single" w:sz="2" w:space="0" w:color="auto"/>
              <w:bottom w:val="single" w:sz="2" w:space="0" w:color="auto"/>
              <w:right w:val="single" w:sz="2" w:space="0" w:color="auto"/>
            </w:tcBorders>
            <w:tcPrChange w:id="808"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0D196187" w14:textId="77777777" w:rsidR="002E2D94" w:rsidRDefault="002E2D94" w:rsidP="002E2D94">
            <w:pPr>
              <w:rPr>
                <w:ins w:id="809" w:author="任 薪宇" w:date="2018-05-04T13:47:00Z"/>
                <w:sz w:val="16"/>
                <w:szCs w:val="16"/>
                <w:lang w:eastAsia="zh-CN"/>
              </w:rPr>
            </w:pPr>
            <w:ins w:id="810" w:author="任 薪宇" w:date="2018-05-04T13:48:00Z">
              <w:r w:rsidRPr="00E941EE">
                <w:t>0.8</w:t>
              </w:r>
            </w:ins>
          </w:p>
        </w:tc>
        <w:tc>
          <w:tcPr>
            <w:tcW w:w="709" w:type="dxa"/>
            <w:tcBorders>
              <w:top w:val="single" w:sz="2" w:space="0" w:color="auto"/>
              <w:left w:val="single" w:sz="2" w:space="0" w:color="auto"/>
              <w:bottom w:val="single" w:sz="2" w:space="0" w:color="auto"/>
              <w:right w:val="single" w:sz="2" w:space="0" w:color="auto"/>
            </w:tcBorders>
            <w:tcPrChange w:id="811"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21BF3DA7" w14:textId="77777777" w:rsidR="002E2D94" w:rsidRPr="0071097D" w:rsidRDefault="002E2D94" w:rsidP="002E2D94">
            <w:pPr>
              <w:rPr>
                <w:ins w:id="812" w:author="任 薪宇" w:date="2018-05-04T13:47:00Z"/>
                <w:b/>
                <w:sz w:val="16"/>
                <w:szCs w:val="16"/>
                <w:lang w:eastAsia="zh-CN"/>
                <w:rPrChange w:id="813" w:author="任 薪宇" w:date="2018-05-04T15:59:00Z">
                  <w:rPr>
                    <w:ins w:id="814" w:author="任 薪宇" w:date="2018-05-04T13:47:00Z"/>
                    <w:sz w:val="16"/>
                    <w:szCs w:val="16"/>
                    <w:lang w:eastAsia="zh-CN"/>
                  </w:rPr>
                </w:rPrChange>
              </w:rPr>
            </w:pPr>
            <w:ins w:id="815" w:author="任 薪宇" w:date="2018-05-04T13:48:00Z">
              <w:r w:rsidRPr="0071097D">
                <w:rPr>
                  <w:b/>
                  <w:rPrChange w:id="816" w:author="任 薪宇" w:date="2018-05-04T15:59:00Z">
                    <w:rPr/>
                  </w:rPrChange>
                </w:rPr>
                <w:t>0.94</w:t>
              </w:r>
            </w:ins>
          </w:p>
        </w:tc>
        <w:tc>
          <w:tcPr>
            <w:tcW w:w="709" w:type="dxa"/>
            <w:tcBorders>
              <w:top w:val="single" w:sz="2" w:space="0" w:color="auto"/>
              <w:left w:val="single" w:sz="2" w:space="0" w:color="auto"/>
              <w:bottom w:val="single" w:sz="2" w:space="0" w:color="auto"/>
              <w:right w:val="single" w:sz="2" w:space="0" w:color="auto"/>
            </w:tcBorders>
            <w:tcPrChange w:id="817"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40ACFFB1" w14:textId="77777777" w:rsidR="002E2D94" w:rsidRPr="002E2D94" w:rsidRDefault="002E2D94" w:rsidP="002E2D94">
            <w:pPr>
              <w:rPr>
                <w:ins w:id="818" w:author="任 薪宇" w:date="2018-05-04T13:47:00Z"/>
                <w:b/>
                <w:sz w:val="16"/>
                <w:szCs w:val="16"/>
                <w:lang w:eastAsia="zh-CN"/>
                <w:rPrChange w:id="819" w:author="任 薪宇" w:date="2018-05-04T13:48:00Z">
                  <w:rPr>
                    <w:ins w:id="820" w:author="任 薪宇" w:date="2018-05-04T13:47:00Z"/>
                    <w:sz w:val="16"/>
                    <w:szCs w:val="16"/>
                    <w:lang w:eastAsia="zh-CN"/>
                  </w:rPr>
                </w:rPrChange>
              </w:rPr>
            </w:pPr>
            <w:ins w:id="821" w:author="任 薪宇" w:date="2018-05-04T13:48:00Z">
              <w:r w:rsidRPr="002E2D94">
                <w:rPr>
                  <w:b/>
                  <w:rPrChange w:id="822" w:author="任 薪宇" w:date="2018-05-04T13:48:00Z">
                    <w:rPr/>
                  </w:rPrChange>
                </w:rPr>
                <w:t>0.94</w:t>
              </w:r>
            </w:ins>
          </w:p>
        </w:tc>
      </w:tr>
      <w:tr w:rsidR="002E2D94" w14:paraId="09CBBC2B" w14:textId="77777777" w:rsidTr="00345512">
        <w:trPr>
          <w:trHeight w:val="341"/>
          <w:jc w:val="center"/>
          <w:ins w:id="823" w:author="任 薪宇" w:date="2018-05-04T13:44:00Z"/>
          <w:trPrChange w:id="824" w:author="任 薪宇" w:date="2018-05-04T13:48:00Z">
            <w:trPr>
              <w:trHeight w:val="341"/>
              <w:jc w:val="center"/>
            </w:trPr>
          </w:trPrChange>
        </w:trPr>
        <w:tc>
          <w:tcPr>
            <w:tcW w:w="1404" w:type="dxa"/>
            <w:tcBorders>
              <w:top w:val="single" w:sz="2" w:space="0" w:color="auto"/>
              <w:left w:val="single" w:sz="2" w:space="0" w:color="auto"/>
              <w:bottom w:val="single" w:sz="2" w:space="0" w:color="auto"/>
              <w:right w:val="single" w:sz="2" w:space="0" w:color="auto"/>
            </w:tcBorders>
            <w:hideMark/>
            <w:tcPrChange w:id="825" w:author="任 薪宇" w:date="2018-05-04T13:48:00Z">
              <w:tcPr>
                <w:tcW w:w="1404" w:type="dxa"/>
                <w:tcBorders>
                  <w:top w:val="single" w:sz="2" w:space="0" w:color="auto"/>
                  <w:left w:val="single" w:sz="2" w:space="0" w:color="auto"/>
                  <w:bottom w:val="single" w:sz="2" w:space="0" w:color="auto"/>
                  <w:right w:val="single" w:sz="2" w:space="0" w:color="auto"/>
                </w:tcBorders>
                <w:hideMark/>
              </w:tcPr>
            </w:tcPrChange>
          </w:tcPr>
          <w:p w14:paraId="11ABCE45" w14:textId="77777777" w:rsidR="002E2D94" w:rsidRDefault="002E2D94" w:rsidP="002E2D94">
            <w:pPr>
              <w:rPr>
                <w:ins w:id="826" w:author="任 薪宇" w:date="2018-05-04T13:44:00Z"/>
              </w:rPr>
            </w:pPr>
            <w:ins w:id="827" w:author="任 薪宇" w:date="2018-05-04T13:46:00Z">
              <w:r w:rsidRPr="000263D0">
                <w:t>Video 2</w:t>
              </w:r>
            </w:ins>
          </w:p>
        </w:tc>
        <w:tc>
          <w:tcPr>
            <w:tcW w:w="709" w:type="dxa"/>
            <w:tcBorders>
              <w:top w:val="single" w:sz="2" w:space="0" w:color="auto"/>
              <w:left w:val="single" w:sz="2" w:space="0" w:color="auto"/>
              <w:bottom w:val="single" w:sz="2" w:space="0" w:color="auto"/>
              <w:right w:val="single" w:sz="2" w:space="0" w:color="auto"/>
            </w:tcBorders>
            <w:hideMark/>
            <w:tcPrChange w:id="828"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0714F095" w14:textId="77777777" w:rsidR="002E2D94" w:rsidRDefault="002E2D94" w:rsidP="002E2D94">
            <w:pPr>
              <w:rPr>
                <w:ins w:id="829" w:author="任 薪宇" w:date="2018-05-04T13:44:00Z"/>
                <w:sz w:val="16"/>
                <w:szCs w:val="16"/>
                <w:lang w:eastAsia="zh-CN"/>
              </w:rPr>
            </w:pPr>
            <w:ins w:id="830" w:author="任 薪宇" w:date="2018-05-04T13:48:00Z">
              <w:r w:rsidRPr="00E941EE">
                <w:t>0.82</w:t>
              </w:r>
            </w:ins>
          </w:p>
        </w:tc>
        <w:tc>
          <w:tcPr>
            <w:tcW w:w="709" w:type="dxa"/>
            <w:tcBorders>
              <w:top w:val="single" w:sz="2" w:space="0" w:color="auto"/>
              <w:left w:val="single" w:sz="2" w:space="0" w:color="auto"/>
              <w:bottom w:val="single" w:sz="2" w:space="0" w:color="auto"/>
              <w:right w:val="single" w:sz="2" w:space="0" w:color="auto"/>
            </w:tcBorders>
            <w:hideMark/>
            <w:tcPrChange w:id="831"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495E2A7E" w14:textId="77777777" w:rsidR="002E2D94" w:rsidRDefault="002E2D94" w:rsidP="002E2D94">
            <w:pPr>
              <w:rPr>
                <w:ins w:id="832" w:author="任 薪宇" w:date="2018-05-04T13:44:00Z"/>
                <w:sz w:val="16"/>
                <w:szCs w:val="16"/>
                <w:lang w:eastAsia="zh-CN"/>
              </w:rPr>
            </w:pPr>
            <w:ins w:id="833" w:author="任 薪宇" w:date="2018-05-04T13:48:00Z">
              <w:r w:rsidRPr="00E941EE">
                <w:t>0.79</w:t>
              </w:r>
            </w:ins>
          </w:p>
        </w:tc>
        <w:tc>
          <w:tcPr>
            <w:tcW w:w="694" w:type="dxa"/>
            <w:tcBorders>
              <w:top w:val="single" w:sz="2" w:space="0" w:color="auto"/>
              <w:left w:val="single" w:sz="2" w:space="0" w:color="auto"/>
              <w:bottom w:val="single" w:sz="2" w:space="0" w:color="auto"/>
              <w:right w:val="single" w:sz="2" w:space="0" w:color="auto"/>
            </w:tcBorders>
            <w:hideMark/>
            <w:tcPrChange w:id="834" w:author="任 薪宇" w:date="2018-05-04T13:48:00Z">
              <w:tcPr>
                <w:tcW w:w="694" w:type="dxa"/>
                <w:tcBorders>
                  <w:top w:val="single" w:sz="2" w:space="0" w:color="auto"/>
                  <w:left w:val="single" w:sz="2" w:space="0" w:color="auto"/>
                  <w:bottom w:val="single" w:sz="2" w:space="0" w:color="auto"/>
                  <w:right w:val="single" w:sz="2" w:space="0" w:color="auto"/>
                </w:tcBorders>
                <w:vAlign w:val="bottom"/>
                <w:hideMark/>
              </w:tcPr>
            </w:tcPrChange>
          </w:tcPr>
          <w:p w14:paraId="3C90FD9D" w14:textId="77777777" w:rsidR="002E2D94" w:rsidRDefault="002E2D94" w:rsidP="002E2D94">
            <w:pPr>
              <w:rPr>
                <w:ins w:id="835" w:author="任 薪宇" w:date="2018-05-04T13:44:00Z"/>
                <w:sz w:val="16"/>
                <w:szCs w:val="16"/>
                <w:lang w:eastAsia="zh-CN"/>
              </w:rPr>
            </w:pPr>
            <w:ins w:id="836" w:author="任 薪宇" w:date="2018-05-04T13:48:00Z">
              <w:r w:rsidRPr="00E941EE">
                <w:t>0.8</w:t>
              </w:r>
            </w:ins>
          </w:p>
        </w:tc>
        <w:tc>
          <w:tcPr>
            <w:tcW w:w="708" w:type="dxa"/>
            <w:tcBorders>
              <w:top w:val="single" w:sz="2" w:space="0" w:color="auto"/>
              <w:left w:val="single" w:sz="2" w:space="0" w:color="auto"/>
              <w:bottom w:val="single" w:sz="2" w:space="0" w:color="auto"/>
              <w:right w:val="single" w:sz="2" w:space="0" w:color="auto"/>
            </w:tcBorders>
            <w:hideMark/>
            <w:tcPrChange w:id="837" w:author="任 薪宇" w:date="2018-05-04T13:48:00Z">
              <w:tcPr>
                <w:tcW w:w="708" w:type="dxa"/>
                <w:tcBorders>
                  <w:top w:val="single" w:sz="2" w:space="0" w:color="auto"/>
                  <w:left w:val="single" w:sz="2" w:space="0" w:color="auto"/>
                  <w:bottom w:val="single" w:sz="2" w:space="0" w:color="auto"/>
                  <w:right w:val="single" w:sz="2" w:space="0" w:color="auto"/>
                </w:tcBorders>
                <w:vAlign w:val="bottom"/>
                <w:hideMark/>
              </w:tcPr>
            </w:tcPrChange>
          </w:tcPr>
          <w:p w14:paraId="215E41B6" w14:textId="77777777" w:rsidR="002E2D94" w:rsidRDefault="002E2D94" w:rsidP="002E2D94">
            <w:pPr>
              <w:rPr>
                <w:ins w:id="838" w:author="任 薪宇" w:date="2018-05-04T13:44:00Z"/>
                <w:sz w:val="16"/>
                <w:szCs w:val="16"/>
                <w:lang w:eastAsia="zh-CN"/>
              </w:rPr>
            </w:pPr>
            <w:ins w:id="839" w:author="任 薪宇" w:date="2018-05-04T13:48:00Z">
              <w:r w:rsidRPr="00E941EE">
                <w:t>0.82</w:t>
              </w:r>
            </w:ins>
          </w:p>
        </w:tc>
        <w:tc>
          <w:tcPr>
            <w:tcW w:w="709" w:type="dxa"/>
            <w:tcBorders>
              <w:top w:val="single" w:sz="2" w:space="0" w:color="auto"/>
              <w:left w:val="single" w:sz="2" w:space="0" w:color="auto"/>
              <w:bottom w:val="single" w:sz="2" w:space="0" w:color="auto"/>
              <w:right w:val="single" w:sz="2" w:space="0" w:color="auto"/>
            </w:tcBorders>
            <w:hideMark/>
            <w:tcPrChange w:id="840"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380B9625" w14:textId="77777777" w:rsidR="002E2D94" w:rsidRDefault="002E2D94" w:rsidP="002E2D94">
            <w:pPr>
              <w:rPr>
                <w:ins w:id="841" w:author="任 薪宇" w:date="2018-05-04T13:44:00Z"/>
                <w:sz w:val="16"/>
                <w:szCs w:val="16"/>
                <w:lang w:eastAsia="zh-CN"/>
              </w:rPr>
            </w:pPr>
            <w:ins w:id="842" w:author="任 薪宇" w:date="2018-05-04T13:48:00Z">
              <w:r w:rsidRPr="00E941EE">
                <w:t>0.88</w:t>
              </w:r>
            </w:ins>
          </w:p>
        </w:tc>
        <w:tc>
          <w:tcPr>
            <w:tcW w:w="709" w:type="dxa"/>
            <w:tcBorders>
              <w:top w:val="single" w:sz="2" w:space="0" w:color="auto"/>
              <w:left w:val="single" w:sz="2" w:space="0" w:color="auto"/>
              <w:bottom w:val="single" w:sz="2" w:space="0" w:color="auto"/>
              <w:right w:val="single" w:sz="2" w:space="0" w:color="auto"/>
            </w:tcBorders>
            <w:hideMark/>
            <w:tcPrChange w:id="843"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2F8BD7AB" w14:textId="77777777" w:rsidR="002E2D94" w:rsidRDefault="002E2D94" w:rsidP="002E2D94">
            <w:pPr>
              <w:rPr>
                <w:ins w:id="844" w:author="任 薪宇" w:date="2018-05-04T13:44:00Z"/>
                <w:sz w:val="16"/>
                <w:szCs w:val="16"/>
                <w:lang w:eastAsia="zh-CN"/>
              </w:rPr>
            </w:pPr>
            <w:ins w:id="845" w:author="任 薪宇" w:date="2018-05-04T13:48:00Z">
              <w:r w:rsidRPr="00E941EE">
                <w:t>0.8</w:t>
              </w:r>
            </w:ins>
          </w:p>
        </w:tc>
        <w:tc>
          <w:tcPr>
            <w:tcW w:w="709" w:type="dxa"/>
            <w:tcBorders>
              <w:top w:val="single" w:sz="2" w:space="0" w:color="auto"/>
              <w:left w:val="single" w:sz="2" w:space="0" w:color="auto"/>
              <w:bottom w:val="single" w:sz="2" w:space="0" w:color="auto"/>
              <w:right w:val="single" w:sz="2" w:space="0" w:color="auto"/>
            </w:tcBorders>
            <w:hideMark/>
            <w:tcPrChange w:id="846"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22DD86E0" w14:textId="77777777" w:rsidR="002E2D94" w:rsidRDefault="002E2D94" w:rsidP="002E2D94">
            <w:pPr>
              <w:rPr>
                <w:ins w:id="847" w:author="任 薪宇" w:date="2018-05-04T13:44:00Z"/>
                <w:sz w:val="16"/>
                <w:szCs w:val="16"/>
                <w:lang w:eastAsia="zh-CN"/>
              </w:rPr>
            </w:pPr>
            <w:ins w:id="848" w:author="任 薪宇" w:date="2018-05-04T13:48:00Z">
              <w:r w:rsidRPr="00E941EE">
                <w:t>0.83</w:t>
              </w:r>
            </w:ins>
          </w:p>
        </w:tc>
        <w:tc>
          <w:tcPr>
            <w:tcW w:w="709" w:type="dxa"/>
            <w:tcBorders>
              <w:top w:val="single" w:sz="2" w:space="0" w:color="auto"/>
              <w:left w:val="single" w:sz="2" w:space="0" w:color="auto"/>
              <w:bottom w:val="single" w:sz="2" w:space="0" w:color="auto"/>
              <w:right w:val="single" w:sz="2" w:space="0" w:color="auto"/>
            </w:tcBorders>
            <w:tcPrChange w:id="849"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278C0B5B" w14:textId="77777777" w:rsidR="002E2D94" w:rsidRDefault="002E2D94" w:rsidP="002E2D94">
            <w:pPr>
              <w:rPr>
                <w:ins w:id="850" w:author="任 薪宇" w:date="2018-05-04T13:47:00Z"/>
                <w:sz w:val="16"/>
                <w:szCs w:val="16"/>
                <w:lang w:eastAsia="zh-CN"/>
              </w:rPr>
            </w:pPr>
            <w:ins w:id="851" w:author="任 薪宇" w:date="2018-05-04T13:48:00Z">
              <w:r w:rsidRPr="00E941EE">
                <w:t>0.58</w:t>
              </w:r>
            </w:ins>
          </w:p>
        </w:tc>
        <w:tc>
          <w:tcPr>
            <w:tcW w:w="709" w:type="dxa"/>
            <w:tcBorders>
              <w:top w:val="single" w:sz="2" w:space="0" w:color="auto"/>
              <w:left w:val="single" w:sz="2" w:space="0" w:color="auto"/>
              <w:bottom w:val="single" w:sz="2" w:space="0" w:color="auto"/>
              <w:right w:val="single" w:sz="2" w:space="0" w:color="auto"/>
            </w:tcBorders>
            <w:tcPrChange w:id="852"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429C5C94" w14:textId="77777777" w:rsidR="002E2D94" w:rsidRDefault="002E2D94" w:rsidP="002E2D94">
            <w:pPr>
              <w:rPr>
                <w:ins w:id="853" w:author="任 薪宇" w:date="2018-05-04T13:47:00Z"/>
                <w:sz w:val="16"/>
                <w:szCs w:val="16"/>
                <w:lang w:eastAsia="zh-CN"/>
              </w:rPr>
            </w:pPr>
            <w:ins w:id="854" w:author="任 薪宇" w:date="2018-05-04T13:48:00Z">
              <w:r w:rsidRPr="00E941EE">
                <w:t>0.96</w:t>
              </w:r>
            </w:ins>
          </w:p>
        </w:tc>
        <w:tc>
          <w:tcPr>
            <w:tcW w:w="709" w:type="dxa"/>
            <w:tcBorders>
              <w:top w:val="single" w:sz="2" w:space="0" w:color="auto"/>
              <w:left w:val="single" w:sz="2" w:space="0" w:color="auto"/>
              <w:bottom w:val="single" w:sz="2" w:space="0" w:color="auto"/>
              <w:right w:val="single" w:sz="2" w:space="0" w:color="auto"/>
            </w:tcBorders>
            <w:tcPrChange w:id="855"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03986E4A" w14:textId="77777777" w:rsidR="002E2D94" w:rsidRPr="002E2D94" w:rsidRDefault="002E2D94" w:rsidP="002E2D94">
            <w:pPr>
              <w:rPr>
                <w:ins w:id="856" w:author="任 薪宇" w:date="2018-05-04T13:47:00Z"/>
                <w:b/>
                <w:sz w:val="16"/>
                <w:szCs w:val="16"/>
                <w:lang w:eastAsia="zh-CN"/>
                <w:rPrChange w:id="857" w:author="任 薪宇" w:date="2018-05-04T13:48:00Z">
                  <w:rPr>
                    <w:ins w:id="858" w:author="任 薪宇" w:date="2018-05-04T13:47:00Z"/>
                    <w:sz w:val="16"/>
                    <w:szCs w:val="16"/>
                    <w:lang w:eastAsia="zh-CN"/>
                  </w:rPr>
                </w:rPrChange>
              </w:rPr>
            </w:pPr>
            <w:ins w:id="859" w:author="任 薪宇" w:date="2018-05-04T13:48:00Z">
              <w:r w:rsidRPr="002E2D94">
                <w:rPr>
                  <w:b/>
                  <w:rPrChange w:id="860" w:author="任 薪宇" w:date="2018-05-04T13:48:00Z">
                    <w:rPr/>
                  </w:rPrChange>
                </w:rPr>
                <w:t>0.98</w:t>
              </w:r>
            </w:ins>
          </w:p>
        </w:tc>
      </w:tr>
      <w:tr w:rsidR="002E2D94" w14:paraId="2BDFD2D7" w14:textId="77777777" w:rsidTr="00345512">
        <w:trPr>
          <w:trHeight w:val="341"/>
          <w:jc w:val="center"/>
          <w:ins w:id="861" w:author="任 薪宇" w:date="2018-05-04T13:44:00Z"/>
          <w:trPrChange w:id="862" w:author="任 薪宇" w:date="2018-05-04T13:48:00Z">
            <w:trPr>
              <w:trHeight w:val="341"/>
              <w:jc w:val="center"/>
            </w:trPr>
          </w:trPrChange>
        </w:trPr>
        <w:tc>
          <w:tcPr>
            <w:tcW w:w="1404" w:type="dxa"/>
            <w:tcBorders>
              <w:top w:val="single" w:sz="2" w:space="0" w:color="auto"/>
              <w:left w:val="single" w:sz="2" w:space="0" w:color="auto"/>
              <w:bottom w:val="single" w:sz="2" w:space="0" w:color="auto"/>
              <w:right w:val="single" w:sz="2" w:space="0" w:color="auto"/>
            </w:tcBorders>
            <w:hideMark/>
            <w:tcPrChange w:id="863" w:author="任 薪宇" w:date="2018-05-04T13:48:00Z">
              <w:tcPr>
                <w:tcW w:w="1404" w:type="dxa"/>
                <w:tcBorders>
                  <w:top w:val="single" w:sz="2" w:space="0" w:color="auto"/>
                  <w:left w:val="single" w:sz="2" w:space="0" w:color="auto"/>
                  <w:bottom w:val="single" w:sz="2" w:space="0" w:color="auto"/>
                  <w:right w:val="single" w:sz="2" w:space="0" w:color="auto"/>
                </w:tcBorders>
                <w:hideMark/>
              </w:tcPr>
            </w:tcPrChange>
          </w:tcPr>
          <w:p w14:paraId="67FE6255" w14:textId="77777777" w:rsidR="002E2D94" w:rsidRDefault="002E2D94" w:rsidP="002E2D94">
            <w:pPr>
              <w:rPr>
                <w:ins w:id="864" w:author="任 薪宇" w:date="2018-05-04T13:44:00Z"/>
              </w:rPr>
            </w:pPr>
            <w:ins w:id="865" w:author="任 薪宇" w:date="2018-05-04T13:46:00Z">
              <w:r w:rsidRPr="000263D0">
                <w:t>Video 3</w:t>
              </w:r>
            </w:ins>
          </w:p>
        </w:tc>
        <w:tc>
          <w:tcPr>
            <w:tcW w:w="709" w:type="dxa"/>
            <w:tcBorders>
              <w:top w:val="single" w:sz="2" w:space="0" w:color="auto"/>
              <w:left w:val="single" w:sz="2" w:space="0" w:color="auto"/>
              <w:bottom w:val="single" w:sz="2" w:space="0" w:color="auto"/>
              <w:right w:val="single" w:sz="2" w:space="0" w:color="auto"/>
            </w:tcBorders>
            <w:hideMark/>
            <w:tcPrChange w:id="866"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250F573C" w14:textId="77777777" w:rsidR="002E2D94" w:rsidRDefault="002E2D94" w:rsidP="002E2D94">
            <w:pPr>
              <w:rPr>
                <w:ins w:id="867" w:author="任 薪宇" w:date="2018-05-04T13:44:00Z"/>
                <w:sz w:val="16"/>
                <w:szCs w:val="16"/>
                <w:lang w:eastAsia="zh-CN"/>
              </w:rPr>
            </w:pPr>
            <w:ins w:id="868" w:author="任 薪宇" w:date="2018-05-04T13:48:00Z">
              <w:r w:rsidRPr="00E941EE">
                <w:t>0.88</w:t>
              </w:r>
            </w:ins>
          </w:p>
        </w:tc>
        <w:tc>
          <w:tcPr>
            <w:tcW w:w="709" w:type="dxa"/>
            <w:tcBorders>
              <w:top w:val="single" w:sz="2" w:space="0" w:color="auto"/>
              <w:left w:val="single" w:sz="2" w:space="0" w:color="auto"/>
              <w:bottom w:val="single" w:sz="2" w:space="0" w:color="auto"/>
              <w:right w:val="single" w:sz="2" w:space="0" w:color="auto"/>
            </w:tcBorders>
            <w:hideMark/>
            <w:tcPrChange w:id="869"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5892520A" w14:textId="77777777" w:rsidR="002E2D94" w:rsidRDefault="002E2D94" w:rsidP="002E2D94">
            <w:pPr>
              <w:rPr>
                <w:ins w:id="870" w:author="任 薪宇" w:date="2018-05-04T13:44:00Z"/>
                <w:sz w:val="16"/>
                <w:szCs w:val="16"/>
                <w:lang w:eastAsia="zh-CN"/>
              </w:rPr>
            </w:pPr>
            <w:ins w:id="871" w:author="任 薪宇" w:date="2018-05-04T13:48:00Z">
              <w:r w:rsidRPr="00E941EE">
                <w:t>0.86</w:t>
              </w:r>
            </w:ins>
          </w:p>
        </w:tc>
        <w:tc>
          <w:tcPr>
            <w:tcW w:w="694" w:type="dxa"/>
            <w:tcBorders>
              <w:top w:val="single" w:sz="2" w:space="0" w:color="auto"/>
              <w:left w:val="single" w:sz="2" w:space="0" w:color="auto"/>
              <w:bottom w:val="single" w:sz="2" w:space="0" w:color="auto"/>
              <w:right w:val="single" w:sz="2" w:space="0" w:color="auto"/>
            </w:tcBorders>
            <w:hideMark/>
            <w:tcPrChange w:id="872" w:author="任 薪宇" w:date="2018-05-04T13:48:00Z">
              <w:tcPr>
                <w:tcW w:w="694" w:type="dxa"/>
                <w:tcBorders>
                  <w:top w:val="single" w:sz="2" w:space="0" w:color="auto"/>
                  <w:left w:val="single" w:sz="2" w:space="0" w:color="auto"/>
                  <w:bottom w:val="single" w:sz="2" w:space="0" w:color="auto"/>
                  <w:right w:val="single" w:sz="2" w:space="0" w:color="auto"/>
                </w:tcBorders>
                <w:vAlign w:val="bottom"/>
                <w:hideMark/>
              </w:tcPr>
            </w:tcPrChange>
          </w:tcPr>
          <w:p w14:paraId="00624126" w14:textId="77777777" w:rsidR="002E2D94" w:rsidRDefault="002E2D94" w:rsidP="002E2D94">
            <w:pPr>
              <w:rPr>
                <w:ins w:id="873" w:author="任 薪宇" w:date="2018-05-04T13:44:00Z"/>
                <w:sz w:val="16"/>
                <w:szCs w:val="16"/>
                <w:lang w:eastAsia="zh-CN"/>
              </w:rPr>
            </w:pPr>
            <w:ins w:id="874" w:author="任 薪宇" w:date="2018-05-04T13:48:00Z">
              <w:r w:rsidRPr="00E941EE">
                <w:t>0.85</w:t>
              </w:r>
            </w:ins>
          </w:p>
        </w:tc>
        <w:tc>
          <w:tcPr>
            <w:tcW w:w="708" w:type="dxa"/>
            <w:tcBorders>
              <w:top w:val="single" w:sz="2" w:space="0" w:color="auto"/>
              <w:left w:val="single" w:sz="2" w:space="0" w:color="auto"/>
              <w:bottom w:val="single" w:sz="2" w:space="0" w:color="auto"/>
              <w:right w:val="single" w:sz="2" w:space="0" w:color="auto"/>
            </w:tcBorders>
            <w:hideMark/>
            <w:tcPrChange w:id="875" w:author="任 薪宇" w:date="2018-05-04T13:48:00Z">
              <w:tcPr>
                <w:tcW w:w="708" w:type="dxa"/>
                <w:tcBorders>
                  <w:top w:val="single" w:sz="2" w:space="0" w:color="auto"/>
                  <w:left w:val="single" w:sz="2" w:space="0" w:color="auto"/>
                  <w:bottom w:val="single" w:sz="2" w:space="0" w:color="auto"/>
                  <w:right w:val="single" w:sz="2" w:space="0" w:color="auto"/>
                </w:tcBorders>
                <w:vAlign w:val="bottom"/>
                <w:hideMark/>
              </w:tcPr>
            </w:tcPrChange>
          </w:tcPr>
          <w:p w14:paraId="5469F76A" w14:textId="77777777" w:rsidR="002E2D94" w:rsidRDefault="002E2D94" w:rsidP="002E2D94">
            <w:pPr>
              <w:rPr>
                <w:ins w:id="876" w:author="任 薪宇" w:date="2018-05-04T13:44:00Z"/>
                <w:sz w:val="16"/>
                <w:szCs w:val="16"/>
                <w:lang w:eastAsia="zh-CN"/>
              </w:rPr>
            </w:pPr>
            <w:ins w:id="877" w:author="任 薪宇" w:date="2018-05-04T13:48:00Z">
              <w:r w:rsidRPr="00E941EE">
                <w:t>0.91</w:t>
              </w:r>
            </w:ins>
          </w:p>
        </w:tc>
        <w:tc>
          <w:tcPr>
            <w:tcW w:w="709" w:type="dxa"/>
            <w:tcBorders>
              <w:top w:val="single" w:sz="2" w:space="0" w:color="auto"/>
              <w:left w:val="single" w:sz="2" w:space="0" w:color="auto"/>
              <w:bottom w:val="single" w:sz="2" w:space="0" w:color="auto"/>
              <w:right w:val="single" w:sz="2" w:space="0" w:color="auto"/>
            </w:tcBorders>
            <w:hideMark/>
            <w:tcPrChange w:id="878"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00458896" w14:textId="77777777" w:rsidR="002E2D94" w:rsidRDefault="002E2D94" w:rsidP="002E2D94">
            <w:pPr>
              <w:rPr>
                <w:ins w:id="879" w:author="任 薪宇" w:date="2018-05-04T13:44:00Z"/>
                <w:sz w:val="16"/>
                <w:szCs w:val="16"/>
                <w:lang w:eastAsia="zh-CN"/>
              </w:rPr>
            </w:pPr>
            <w:ins w:id="880" w:author="任 薪宇" w:date="2018-05-04T13:48:00Z">
              <w:r w:rsidRPr="00E941EE">
                <w:t>0.9</w:t>
              </w:r>
            </w:ins>
          </w:p>
        </w:tc>
        <w:tc>
          <w:tcPr>
            <w:tcW w:w="709" w:type="dxa"/>
            <w:tcBorders>
              <w:top w:val="single" w:sz="2" w:space="0" w:color="auto"/>
              <w:left w:val="single" w:sz="2" w:space="0" w:color="auto"/>
              <w:bottom w:val="single" w:sz="2" w:space="0" w:color="auto"/>
              <w:right w:val="single" w:sz="2" w:space="0" w:color="auto"/>
            </w:tcBorders>
            <w:hideMark/>
            <w:tcPrChange w:id="881"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069593A6" w14:textId="77777777" w:rsidR="002E2D94" w:rsidRDefault="002E2D94" w:rsidP="002E2D94">
            <w:pPr>
              <w:rPr>
                <w:ins w:id="882" w:author="任 薪宇" w:date="2018-05-04T13:44:00Z"/>
                <w:sz w:val="16"/>
                <w:szCs w:val="16"/>
                <w:lang w:eastAsia="zh-CN"/>
              </w:rPr>
            </w:pPr>
            <w:ins w:id="883" w:author="任 薪宇" w:date="2018-05-04T13:48:00Z">
              <w:r w:rsidRPr="00E941EE">
                <w:t>0.8</w:t>
              </w:r>
            </w:ins>
          </w:p>
        </w:tc>
        <w:tc>
          <w:tcPr>
            <w:tcW w:w="709" w:type="dxa"/>
            <w:tcBorders>
              <w:top w:val="single" w:sz="2" w:space="0" w:color="auto"/>
              <w:left w:val="single" w:sz="2" w:space="0" w:color="auto"/>
              <w:bottom w:val="single" w:sz="2" w:space="0" w:color="auto"/>
              <w:right w:val="single" w:sz="2" w:space="0" w:color="auto"/>
            </w:tcBorders>
            <w:hideMark/>
            <w:tcPrChange w:id="884"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334E00C7" w14:textId="77777777" w:rsidR="002E2D94" w:rsidRDefault="002E2D94" w:rsidP="002E2D94">
            <w:pPr>
              <w:rPr>
                <w:ins w:id="885" w:author="任 薪宇" w:date="2018-05-04T13:44:00Z"/>
                <w:sz w:val="16"/>
                <w:szCs w:val="16"/>
                <w:lang w:eastAsia="zh-CN"/>
              </w:rPr>
            </w:pPr>
            <w:ins w:id="886" w:author="任 薪宇" w:date="2018-05-04T13:48:00Z">
              <w:r w:rsidRPr="00E941EE">
                <w:t>0.9</w:t>
              </w:r>
            </w:ins>
          </w:p>
        </w:tc>
        <w:tc>
          <w:tcPr>
            <w:tcW w:w="709" w:type="dxa"/>
            <w:tcBorders>
              <w:top w:val="single" w:sz="2" w:space="0" w:color="auto"/>
              <w:left w:val="single" w:sz="2" w:space="0" w:color="auto"/>
              <w:bottom w:val="single" w:sz="2" w:space="0" w:color="auto"/>
              <w:right w:val="single" w:sz="2" w:space="0" w:color="auto"/>
            </w:tcBorders>
            <w:tcPrChange w:id="887"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5280A05A" w14:textId="77777777" w:rsidR="002E2D94" w:rsidRDefault="002E2D94" w:rsidP="002E2D94">
            <w:pPr>
              <w:rPr>
                <w:ins w:id="888" w:author="任 薪宇" w:date="2018-05-04T13:47:00Z"/>
                <w:sz w:val="16"/>
                <w:szCs w:val="16"/>
                <w:lang w:eastAsia="zh-CN"/>
              </w:rPr>
            </w:pPr>
            <w:ins w:id="889" w:author="任 薪宇" w:date="2018-05-04T13:48:00Z">
              <w:r w:rsidRPr="00E941EE">
                <w:t>0.82</w:t>
              </w:r>
            </w:ins>
          </w:p>
        </w:tc>
        <w:tc>
          <w:tcPr>
            <w:tcW w:w="709" w:type="dxa"/>
            <w:tcBorders>
              <w:top w:val="single" w:sz="2" w:space="0" w:color="auto"/>
              <w:left w:val="single" w:sz="2" w:space="0" w:color="auto"/>
              <w:bottom w:val="single" w:sz="2" w:space="0" w:color="auto"/>
              <w:right w:val="single" w:sz="2" w:space="0" w:color="auto"/>
            </w:tcBorders>
            <w:tcPrChange w:id="890"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2B949059" w14:textId="77777777" w:rsidR="002E2D94" w:rsidRPr="0071097D" w:rsidRDefault="002E2D94" w:rsidP="002E2D94">
            <w:pPr>
              <w:rPr>
                <w:ins w:id="891" w:author="任 薪宇" w:date="2018-05-04T13:47:00Z"/>
                <w:b/>
                <w:sz w:val="16"/>
                <w:szCs w:val="16"/>
                <w:lang w:eastAsia="zh-CN"/>
                <w:rPrChange w:id="892" w:author="任 薪宇" w:date="2018-05-04T15:59:00Z">
                  <w:rPr>
                    <w:ins w:id="893" w:author="任 薪宇" w:date="2018-05-04T13:47:00Z"/>
                    <w:sz w:val="16"/>
                    <w:szCs w:val="16"/>
                    <w:lang w:eastAsia="zh-CN"/>
                  </w:rPr>
                </w:rPrChange>
              </w:rPr>
            </w:pPr>
            <w:ins w:id="894" w:author="任 薪宇" w:date="2018-05-04T13:48:00Z">
              <w:r w:rsidRPr="0071097D">
                <w:rPr>
                  <w:b/>
                  <w:rPrChange w:id="895" w:author="任 薪宇" w:date="2018-05-04T15:59:00Z">
                    <w:rPr/>
                  </w:rPrChange>
                </w:rPr>
                <w:t>0.94</w:t>
              </w:r>
            </w:ins>
          </w:p>
        </w:tc>
        <w:tc>
          <w:tcPr>
            <w:tcW w:w="709" w:type="dxa"/>
            <w:tcBorders>
              <w:top w:val="single" w:sz="2" w:space="0" w:color="auto"/>
              <w:left w:val="single" w:sz="2" w:space="0" w:color="auto"/>
              <w:bottom w:val="single" w:sz="2" w:space="0" w:color="auto"/>
              <w:right w:val="single" w:sz="2" w:space="0" w:color="auto"/>
            </w:tcBorders>
            <w:tcPrChange w:id="896"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7D727AD9" w14:textId="77777777" w:rsidR="002E2D94" w:rsidRPr="002E2D94" w:rsidRDefault="002E2D94" w:rsidP="002E2D94">
            <w:pPr>
              <w:rPr>
                <w:ins w:id="897" w:author="任 薪宇" w:date="2018-05-04T13:47:00Z"/>
                <w:b/>
                <w:sz w:val="16"/>
                <w:szCs w:val="16"/>
                <w:lang w:eastAsia="zh-CN"/>
                <w:rPrChange w:id="898" w:author="任 薪宇" w:date="2018-05-04T13:48:00Z">
                  <w:rPr>
                    <w:ins w:id="899" w:author="任 薪宇" w:date="2018-05-04T13:47:00Z"/>
                    <w:sz w:val="16"/>
                    <w:szCs w:val="16"/>
                    <w:lang w:eastAsia="zh-CN"/>
                  </w:rPr>
                </w:rPrChange>
              </w:rPr>
            </w:pPr>
            <w:ins w:id="900" w:author="任 薪宇" w:date="2018-05-04T13:48:00Z">
              <w:r w:rsidRPr="002E2D94">
                <w:rPr>
                  <w:b/>
                  <w:rPrChange w:id="901" w:author="任 薪宇" w:date="2018-05-04T13:48:00Z">
                    <w:rPr/>
                  </w:rPrChange>
                </w:rPr>
                <w:t>0.94</w:t>
              </w:r>
            </w:ins>
          </w:p>
        </w:tc>
      </w:tr>
      <w:tr w:rsidR="002E2D94" w14:paraId="365136F5" w14:textId="77777777" w:rsidTr="00345512">
        <w:trPr>
          <w:trHeight w:val="341"/>
          <w:jc w:val="center"/>
          <w:ins w:id="902" w:author="任 薪宇" w:date="2018-05-04T13:44:00Z"/>
          <w:trPrChange w:id="903" w:author="任 薪宇" w:date="2018-05-04T13:48:00Z">
            <w:trPr>
              <w:trHeight w:val="341"/>
              <w:jc w:val="center"/>
            </w:trPr>
          </w:trPrChange>
        </w:trPr>
        <w:tc>
          <w:tcPr>
            <w:tcW w:w="1404" w:type="dxa"/>
            <w:tcBorders>
              <w:top w:val="single" w:sz="2" w:space="0" w:color="auto"/>
              <w:left w:val="single" w:sz="2" w:space="0" w:color="auto"/>
              <w:bottom w:val="single" w:sz="2" w:space="0" w:color="auto"/>
              <w:right w:val="single" w:sz="2" w:space="0" w:color="auto"/>
            </w:tcBorders>
            <w:hideMark/>
            <w:tcPrChange w:id="904" w:author="任 薪宇" w:date="2018-05-04T13:48:00Z">
              <w:tcPr>
                <w:tcW w:w="1404" w:type="dxa"/>
                <w:tcBorders>
                  <w:top w:val="single" w:sz="2" w:space="0" w:color="auto"/>
                  <w:left w:val="single" w:sz="2" w:space="0" w:color="auto"/>
                  <w:bottom w:val="single" w:sz="2" w:space="0" w:color="auto"/>
                  <w:right w:val="single" w:sz="2" w:space="0" w:color="auto"/>
                </w:tcBorders>
                <w:hideMark/>
              </w:tcPr>
            </w:tcPrChange>
          </w:tcPr>
          <w:p w14:paraId="44A84D42" w14:textId="77777777" w:rsidR="002E2D94" w:rsidRDefault="002E2D94" w:rsidP="002E2D94">
            <w:pPr>
              <w:rPr>
                <w:ins w:id="905" w:author="任 薪宇" w:date="2018-05-04T13:44:00Z"/>
              </w:rPr>
            </w:pPr>
            <w:ins w:id="906" w:author="任 薪宇" w:date="2018-05-04T13:46:00Z">
              <w:r w:rsidRPr="000263D0">
                <w:t>Video 4</w:t>
              </w:r>
            </w:ins>
          </w:p>
        </w:tc>
        <w:tc>
          <w:tcPr>
            <w:tcW w:w="709" w:type="dxa"/>
            <w:tcBorders>
              <w:top w:val="single" w:sz="2" w:space="0" w:color="auto"/>
              <w:left w:val="single" w:sz="2" w:space="0" w:color="auto"/>
              <w:bottom w:val="single" w:sz="2" w:space="0" w:color="auto"/>
              <w:right w:val="single" w:sz="2" w:space="0" w:color="auto"/>
            </w:tcBorders>
            <w:hideMark/>
            <w:tcPrChange w:id="907"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07A8BDF0" w14:textId="77777777" w:rsidR="002E2D94" w:rsidRDefault="002E2D94" w:rsidP="002E2D94">
            <w:pPr>
              <w:rPr>
                <w:ins w:id="908" w:author="任 薪宇" w:date="2018-05-04T13:44:00Z"/>
                <w:sz w:val="16"/>
                <w:szCs w:val="16"/>
                <w:lang w:eastAsia="zh-CN"/>
              </w:rPr>
            </w:pPr>
            <w:ins w:id="909" w:author="任 薪宇" w:date="2018-05-04T13:48:00Z">
              <w:r w:rsidRPr="00E941EE">
                <w:t>0.89</w:t>
              </w:r>
            </w:ins>
          </w:p>
        </w:tc>
        <w:tc>
          <w:tcPr>
            <w:tcW w:w="709" w:type="dxa"/>
            <w:tcBorders>
              <w:top w:val="single" w:sz="2" w:space="0" w:color="auto"/>
              <w:left w:val="single" w:sz="2" w:space="0" w:color="auto"/>
              <w:bottom w:val="single" w:sz="2" w:space="0" w:color="auto"/>
              <w:right w:val="single" w:sz="2" w:space="0" w:color="auto"/>
            </w:tcBorders>
            <w:hideMark/>
            <w:tcPrChange w:id="910"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6F8B554F" w14:textId="77777777" w:rsidR="002E2D94" w:rsidRDefault="002E2D94" w:rsidP="002E2D94">
            <w:pPr>
              <w:rPr>
                <w:ins w:id="911" w:author="任 薪宇" w:date="2018-05-04T13:44:00Z"/>
                <w:sz w:val="16"/>
                <w:szCs w:val="16"/>
                <w:lang w:eastAsia="zh-CN"/>
              </w:rPr>
            </w:pPr>
            <w:ins w:id="912" w:author="任 薪宇" w:date="2018-05-04T13:48:00Z">
              <w:r w:rsidRPr="00E941EE">
                <w:t>0.9</w:t>
              </w:r>
            </w:ins>
          </w:p>
        </w:tc>
        <w:tc>
          <w:tcPr>
            <w:tcW w:w="694" w:type="dxa"/>
            <w:tcBorders>
              <w:top w:val="single" w:sz="2" w:space="0" w:color="auto"/>
              <w:left w:val="single" w:sz="2" w:space="0" w:color="auto"/>
              <w:bottom w:val="single" w:sz="2" w:space="0" w:color="auto"/>
              <w:right w:val="single" w:sz="2" w:space="0" w:color="auto"/>
            </w:tcBorders>
            <w:hideMark/>
            <w:tcPrChange w:id="913" w:author="任 薪宇" w:date="2018-05-04T13:48:00Z">
              <w:tcPr>
                <w:tcW w:w="694" w:type="dxa"/>
                <w:tcBorders>
                  <w:top w:val="single" w:sz="2" w:space="0" w:color="auto"/>
                  <w:left w:val="single" w:sz="2" w:space="0" w:color="auto"/>
                  <w:bottom w:val="single" w:sz="2" w:space="0" w:color="auto"/>
                  <w:right w:val="single" w:sz="2" w:space="0" w:color="auto"/>
                </w:tcBorders>
                <w:vAlign w:val="bottom"/>
                <w:hideMark/>
              </w:tcPr>
            </w:tcPrChange>
          </w:tcPr>
          <w:p w14:paraId="4F54AF95" w14:textId="77777777" w:rsidR="002E2D94" w:rsidRDefault="002E2D94" w:rsidP="002E2D94">
            <w:pPr>
              <w:rPr>
                <w:ins w:id="914" w:author="任 薪宇" w:date="2018-05-04T13:44:00Z"/>
                <w:sz w:val="16"/>
                <w:szCs w:val="16"/>
                <w:lang w:eastAsia="zh-CN"/>
              </w:rPr>
            </w:pPr>
            <w:ins w:id="915" w:author="任 薪宇" w:date="2018-05-04T13:48:00Z">
              <w:r w:rsidRPr="00E941EE">
                <w:t>0.76</w:t>
              </w:r>
            </w:ins>
          </w:p>
        </w:tc>
        <w:tc>
          <w:tcPr>
            <w:tcW w:w="708" w:type="dxa"/>
            <w:tcBorders>
              <w:top w:val="single" w:sz="2" w:space="0" w:color="auto"/>
              <w:left w:val="single" w:sz="2" w:space="0" w:color="auto"/>
              <w:bottom w:val="single" w:sz="2" w:space="0" w:color="auto"/>
              <w:right w:val="single" w:sz="2" w:space="0" w:color="auto"/>
            </w:tcBorders>
            <w:hideMark/>
            <w:tcPrChange w:id="916" w:author="任 薪宇" w:date="2018-05-04T13:48:00Z">
              <w:tcPr>
                <w:tcW w:w="708" w:type="dxa"/>
                <w:tcBorders>
                  <w:top w:val="single" w:sz="2" w:space="0" w:color="auto"/>
                  <w:left w:val="single" w:sz="2" w:space="0" w:color="auto"/>
                  <w:bottom w:val="single" w:sz="2" w:space="0" w:color="auto"/>
                  <w:right w:val="single" w:sz="2" w:space="0" w:color="auto"/>
                </w:tcBorders>
                <w:vAlign w:val="bottom"/>
                <w:hideMark/>
              </w:tcPr>
            </w:tcPrChange>
          </w:tcPr>
          <w:p w14:paraId="7EE0D8F1" w14:textId="77777777" w:rsidR="002E2D94" w:rsidRDefault="002E2D94" w:rsidP="002E2D94">
            <w:pPr>
              <w:rPr>
                <w:ins w:id="917" w:author="任 薪宇" w:date="2018-05-04T13:44:00Z"/>
                <w:sz w:val="16"/>
                <w:szCs w:val="16"/>
                <w:lang w:eastAsia="zh-CN"/>
              </w:rPr>
            </w:pPr>
            <w:ins w:id="918" w:author="任 薪宇" w:date="2018-05-04T13:48:00Z">
              <w:r w:rsidRPr="00E941EE">
                <w:t>0.93</w:t>
              </w:r>
            </w:ins>
          </w:p>
        </w:tc>
        <w:tc>
          <w:tcPr>
            <w:tcW w:w="709" w:type="dxa"/>
            <w:tcBorders>
              <w:top w:val="single" w:sz="2" w:space="0" w:color="auto"/>
              <w:left w:val="single" w:sz="2" w:space="0" w:color="auto"/>
              <w:bottom w:val="single" w:sz="2" w:space="0" w:color="auto"/>
              <w:right w:val="single" w:sz="2" w:space="0" w:color="auto"/>
            </w:tcBorders>
            <w:hideMark/>
            <w:tcPrChange w:id="919"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12EF9262" w14:textId="77777777" w:rsidR="002E2D94" w:rsidRDefault="002E2D94" w:rsidP="002E2D94">
            <w:pPr>
              <w:rPr>
                <w:ins w:id="920" w:author="任 薪宇" w:date="2018-05-04T13:44:00Z"/>
                <w:sz w:val="16"/>
                <w:szCs w:val="16"/>
                <w:lang w:eastAsia="zh-CN"/>
              </w:rPr>
            </w:pPr>
            <w:ins w:id="921" w:author="任 薪宇" w:date="2018-05-04T13:48:00Z">
              <w:r w:rsidRPr="00E941EE">
                <w:t>0.78</w:t>
              </w:r>
            </w:ins>
          </w:p>
        </w:tc>
        <w:tc>
          <w:tcPr>
            <w:tcW w:w="709" w:type="dxa"/>
            <w:tcBorders>
              <w:top w:val="single" w:sz="2" w:space="0" w:color="auto"/>
              <w:left w:val="single" w:sz="2" w:space="0" w:color="auto"/>
              <w:bottom w:val="single" w:sz="2" w:space="0" w:color="auto"/>
              <w:right w:val="single" w:sz="2" w:space="0" w:color="auto"/>
            </w:tcBorders>
            <w:hideMark/>
            <w:tcPrChange w:id="922"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0BCF84C2" w14:textId="77777777" w:rsidR="002E2D94" w:rsidRDefault="002E2D94" w:rsidP="002E2D94">
            <w:pPr>
              <w:rPr>
                <w:ins w:id="923" w:author="任 薪宇" w:date="2018-05-04T13:44:00Z"/>
                <w:sz w:val="16"/>
                <w:szCs w:val="16"/>
                <w:lang w:eastAsia="zh-CN"/>
              </w:rPr>
            </w:pPr>
            <w:ins w:id="924" w:author="任 薪宇" w:date="2018-05-04T13:48:00Z">
              <w:r w:rsidRPr="00E941EE">
                <w:t>0.88</w:t>
              </w:r>
            </w:ins>
          </w:p>
        </w:tc>
        <w:tc>
          <w:tcPr>
            <w:tcW w:w="709" w:type="dxa"/>
            <w:tcBorders>
              <w:top w:val="single" w:sz="2" w:space="0" w:color="auto"/>
              <w:left w:val="single" w:sz="2" w:space="0" w:color="auto"/>
              <w:bottom w:val="single" w:sz="2" w:space="0" w:color="auto"/>
              <w:right w:val="single" w:sz="2" w:space="0" w:color="auto"/>
            </w:tcBorders>
            <w:hideMark/>
            <w:tcPrChange w:id="925"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3324C112" w14:textId="77777777" w:rsidR="002E2D94" w:rsidRDefault="002E2D94" w:rsidP="002E2D94">
            <w:pPr>
              <w:rPr>
                <w:ins w:id="926" w:author="任 薪宇" w:date="2018-05-04T13:44:00Z"/>
                <w:sz w:val="16"/>
                <w:szCs w:val="16"/>
                <w:lang w:eastAsia="zh-CN"/>
              </w:rPr>
            </w:pPr>
            <w:ins w:id="927" w:author="任 薪宇" w:date="2018-05-04T13:48:00Z">
              <w:r w:rsidRPr="00E941EE">
                <w:t>0.95</w:t>
              </w:r>
            </w:ins>
          </w:p>
        </w:tc>
        <w:tc>
          <w:tcPr>
            <w:tcW w:w="709" w:type="dxa"/>
            <w:tcBorders>
              <w:top w:val="single" w:sz="2" w:space="0" w:color="auto"/>
              <w:left w:val="single" w:sz="2" w:space="0" w:color="auto"/>
              <w:bottom w:val="single" w:sz="2" w:space="0" w:color="auto"/>
              <w:right w:val="single" w:sz="2" w:space="0" w:color="auto"/>
            </w:tcBorders>
            <w:tcPrChange w:id="928"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240FAB07" w14:textId="77777777" w:rsidR="002E2D94" w:rsidRDefault="002E2D94" w:rsidP="002E2D94">
            <w:pPr>
              <w:rPr>
                <w:ins w:id="929" w:author="任 薪宇" w:date="2018-05-04T13:47:00Z"/>
                <w:sz w:val="16"/>
                <w:szCs w:val="16"/>
                <w:lang w:eastAsia="zh-CN"/>
              </w:rPr>
            </w:pPr>
            <w:ins w:id="930" w:author="任 薪宇" w:date="2018-05-04T13:48:00Z">
              <w:r w:rsidRPr="00E941EE">
                <w:t>0.87</w:t>
              </w:r>
            </w:ins>
          </w:p>
        </w:tc>
        <w:tc>
          <w:tcPr>
            <w:tcW w:w="709" w:type="dxa"/>
            <w:tcBorders>
              <w:top w:val="single" w:sz="2" w:space="0" w:color="auto"/>
              <w:left w:val="single" w:sz="2" w:space="0" w:color="auto"/>
              <w:bottom w:val="single" w:sz="2" w:space="0" w:color="auto"/>
              <w:right w:val="single" w:sz="2" w:space="0" w:color="auto"/>
            </w:tcBorders>
            <w:tcPrChange w:id="931"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0820FD12" w14:textId="77777777" w:rsidR="002E2D94" w:rsidRDefault="002E2D94" w:rsidP="002E2D94">
            <w:pPr>
              <w:rPr>
                <w:ins w:id="932" w:author="任 薪宇" w:date="2018-05-04T13:47:00Z"/>
                <w:sz w:val="16"/>
                <w:szCs w:val="16"/>
                <w:lang w:eastAsia="zh-CN"/>
              </w:rPr>
            </w:pPr>
            <w:ins w:id="933" w:author="任 薪宇" w:date="2018-05-04T13:48:00Z">
              <w:r w:rsidRPr="00E941EE">
                <w:t>0.94</w:t>
              </w:r>
            </w:ins>
          </w:p>
        </w:tc>
        <w:tc>
          <w:tcPr>
            <w:tcW w:w="709" w:type="dxa"/>
            <w:tcBorders>
              <w:top w:val="single" w:sz="2" w:space="0" w:color="auto"/>
              <w:left w:val="single" w:sz="2" w:space="0" w:color="auto"/>
              <w:bottom w:val="single" w:sz="2" w:space="0" w:color="auto"/>
              <w:right w:val="single" w:sz="2" w:space="0" w:color="auto"/>
            </w:tcBorders>
            <w:tcPrChange w:id="934"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749940A0" w14:textId="77777777" w:rsidR="002E2D94" w:rsidRPr="002E2D94" w:rsidRDefault="002E2D94" w:rsidP="002E2D94">
            <w:pPr>
              <w:rPr>
                <w:ins w:id="935" w:author="任 薪宇" w:date="2018-05-04T13:47:00Z"/>
                <w:b/>
                <w:sz w:val="16"/>
                <w:szCs w:val="16"/>
                <w:lang w:eastAsia="zh-CN"/>
                <w:rPrChange w:id="936" w:author="任 薪宇" w:date="2018-05-04T13:48:00Z">
                  <w:rPr>
                    <w:ins w:id="937" w:author="任 薪宇" w:date="2018-05-04T13:47:00Z"/>
                    <w:sz w:val="16"/>
                    <w:szCs w:val="16"/>
                    <w:lang w:eastAsia="zh-CN"/>
                  </w:rPr>
                </w:rPrChange>
              </w:rPr>
            </w:pPr>
            <w:ins w:id="938" w:author="任 薪宇" w:date="2018-05-04T13:48:00Z">
              <w:r w:rsidRPr="002E2D94">
                <w:rPr>
                  <w:b/>
                  <w:rPrChange w:id="939" w:author="任 薪宇" w:date="2018-05-04T13:48:00Z">
                    <w:rPr/>
                  </w:rPrChange>
                </w:rPr>
                <w:t>0.97</w:t>
              </w:r>
            </w:ins>
          </w:p>
        </w:tc>
      </w:tr>
      <w:tr w:rsidR="002E2D94" w14:paraId="38E8DE63" w14:textId="77777777" w:rsidTr="00345512">
        <w:trPr>
          <w:trHeight w:val="341"/>
          <w:jc w:val="center"/>
          <w:ins w:id="940" w:author="任 薪宇" w:date="2018-05-04T13:44:00Z"/>
          <w:trPrChange w:id="941" w:author="任 薪宇" w:date="2018-05-04T13:48:00Z">
            <w:trPr>
              <w:trHeight w:val="341"/>
              <w:jc w:val="center"/>
            </w:trPr>
          </w:trPrChange>
        </w:trPr>
        <w:tc>
          <w:tcPr>
            <w:tcW w:w="1404" w:type="dxa"/>
            <w:tcBorders>
              <w:top w:val="single" w:sz="2" w:space="0" w:color="auto"/>
              <w:left w:val="single" w:sz="2" w:space="0" w:color="auto"/>
              <w:bottom w:val="single" w:sz="2" w:space="0" w:color="auto"/>
              <w:right w:val="single" w:sz="2" w:space="0" w:color="auto"/>
            </w:tcBorders>
            <w:hideMark/>
            <w:tcPrChange w:id="942" w:author="任 薪宇" w:date="2018-05-04T13:48:00Z">
              <w:tcPr>
                <w:tcW w:w="1404" w:type="dxa"/>
                <w:tcBorders>
                  <w:top w:val="single" w:sz="2" w:space="0" w:color="auto"/>
                  <w:left w:val="single" w:sz="2" w:space="0" w:color="auto"/>
                  <w:bottom w:val="single" w:sz="2" w:space="0" w:color="auto"/>
                  <w:right w:val="single" w:sz="2" w:space="0" w:color="auto"/>
                </w:tcBorders>
                <w:hideMark/>
              </w:tcPr>
            </w:tcPrChange>
          </w:tcPr>
          <w:p w14:paraId="64B62028" w14:textId="77777777" w:rsidR="002E2D94" w:rsidRDefault="002E2D94" w:rsidP="002E2D94">
            <w:pPr>
              <w:rPr>
                <w:ins w:id="943" w:author="任 薪宇" w:date="2018-05-04T13:44:00Z"/>
              </w:rPr>
            </w:pPr>
            <w:ins w:id="944" w:author="任 薪宇" w:date="2018-05-04T13:46:00Z">
              <w:r w:rsidRPr="000263D0">
                <w:t>Video 5</w:t>
              </w:r>
            </w:ins>
          </w:p>
        </w:tc>
        <w:tc>
          <w:tcPr>
            <w:tcW w:w="709" w:type="dxa"/>
            <w:tcBorders>
              <w:top w:val="single" w:sz="2" w:space="0" w:color="auto"/>
              <w:left w:val="single" w:sz="2" w:space="0" w:color="auto"/>
              <w:bottom w:val="single" w:sz="2" w:space="0" w:color="auto"/>
              <w:right w:val="single" w:sz="2" w:space="0" w:color="auto"/>
            </w:tcBorders>
            <w:hideMark/>
            <w:tcPrChange w:id="945"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39FC7F7D" w14:textId="77777777" w:rsidR="002E2D94" w:rsidRDefault="002E2D94" w:rsidP="002E2D94">
            <w:pPr>
              <w:rPr>
                <w:ins w:id="946" w:author="任 薪宇" w:date="2018-05-04T13:44:00Z"/>
                <w:sz w:val="16"/>
                <w:szCs w:val="16"/>
                <w:lang w:eastAsia="zh-CN"/>
              </w:rPr>
            </w:pPr>
            <w:ins w:id="947" w:author="任 薪宇" w:date="2018-05-04T13:48:00Z">
              <w:r w:rsidRPr="00E941EE">
                <w:t>0.84</w:t>
              </w:r>
            </w:ins>
          </w:p>
        </w:tc>
        <w:tc>
          <w:tcPr>
            <w:tcW w:w="709" w:type="dxa"/>
            <w:tcBorders>
              <w:top w:val="single" w:sz="2" w:space="0" w:color="auto"/>
              <w:left w:val="single" w:sz="2" w:space="0" w:color="auto"/>
              <w:bottom w:val="single" w:sz="2" w:space="0" w:color="auto"/>
              <w:right w:val="single" w:sz="2" w:space="0" w:color="auto"/>
            </w:tcBorders>
            <w:hideMark/>
            <w:tcPrChange w:id="948"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26B3B9E6" w14:textId="77777777" w:rsidR="002E2D94" w:rsidRDefault="002E2D94" w:rsidP="002E2D94">
            <w:pPr>
              <w:rPr>
                <w:ins w:id="949" w:author="任 薪宇" w:date="2018-05-04T13:44:00Z"/>
                <w:sz w:val="16"/>
                <w:szCs w:val="16"/>
                <w:lang w:eastAsia="zh-CN"/>
              </w:rPr>
            </w:pPr>
            <w:ins w:id="950" w:author="任 薪宇" w:date="2018-05-04T13:48:00Z">
              <w:r w:rsidRPr="00E941EE">
                <w:t>0.86</w:t>
              </w:r>
            </w:ins>
          </w:p>
        </w:tc>
        <w:tc>
          <w:tcPr>
            <w:tcW w:w="694" w:type="dxa"/>
            <w:tcBorders>
              <w:top w:val="single" w:sz="2" w:space="0" w:color="auto"/>
              <w:left w:val="single" w:sz="2" w:space="0" w:color="auto"/>
              <w:bottom w:val="single" w:sz="2" w:space="0" w:color="auto"/>
              <w:right w:val="single" w:sz="2" w:space="0" w:color="auto"/>
            </w:tcBorders>
            <w:hideMark/>
            <w:tcPrChange w:id="951" w:author="任 薪宇" w:date="2018-05-04T13:48:00Z">
              <w:tcPr>
                <w:tcW w:w="694" w:type="dxa"/>
                <w:tcBorders>
                  <w:top w:val="single" w:sz="2" w:space="0" w:color="auto"/>
                  <w:left w:val="single" w:sz="2" w:space="0" w:color="auto"/>
                  <w:bottom w:val="single" w:sz="2" w:space="0" w:color="auto"/>
                  <w:right w:val="single" w:sz="2" w:space="0" w:color="auto"/>
                </w:tcBorders>
                <w:vAlign w:val="bottom"/>
                <w:hideMark/>
              </w:tcPr>
            </w:tcPrChange>
          </w:tcPr>
          <w:p w14:paraId="57EF7E13" w14:textId="77777777" w:rsidR="002E2D94" w:rsidRDefault="002E2D94" w:rsidP="002E2D94">
            <w:pPr>
              <w:rPr>
                <w:ins w:id="952" w:author="任 薪宇" w:date="2018-05-04T13:44:00Z"/>
                <w:sz w:val="16"/>
                <w:szCs w:val="16"/>
                <w:lang w:eastAsia="zh-CN"/>
              </w:rPr>
            </w:pPr>
            <w:ins w:id="953" w:author="任 薪宇" w:date="2018-05-04T13:48:00Z">
              <w:r w:rsidRPr="00E941EE">
                <w:t>0.82</w:t>
              </w:r>
            </w:ins>
          </w:p>
        </w:tc>
        <w:tc>
          <w:tcPr>
            <w:tcW w:w="708" w:type="dxa"/>
            <w:tcBorders>
              <w:top w:val="single" w:sz="2" w:space="0" w:color="auto"/>
              <w:left w:val="single" w:sz="2" w:space="0" w:color="auto"/>
              <w:bottom w:val="single" w:sz="2" w:space="0" w:color="auto"/>
              <w:right w:val="single" w:sz="2" w:space="0" w:color="auto"/>
            </w:tcBorders>
            <w:hideMark/>
            <w:tcPrChange w:id="954" w:author="任 薪宇" w:date="2018-05-04T13:48:00Z">
              <w:tcPr>
                <w:tcW w:w="708" w:type="dxa"/>
                <w:tcBorders>
                  <w:top w:val="single" w:sz="2" w:space="0" w:color="auto"/>
                  <w:left w:val="single" w:sz="2" w:space="0" w:color="auto"/>
                  <w:bottom w:val="single" w:sz="2" w:space="0" w:color="auto"/>
                  <w:right w:val="single" w:sz="2" w:space="0" w:color="auto"/>
                </w:tcBorders>
                <w:vAlign w:val="bottom"/>
                <w:hideMark/>
              </w:tcPr>
            </w:tcPrChange>
          </w:tcPr>
          <w:p w14:paraId="19C490B9" w14:textId="77777777" w:rsidR="002E2D94" w:rsidRDefault="002E2D94" w:rsidP="002E2D94">
            <w:pPr>
              <w:rPr>
                <w:ins w:id="955" w:author="任 薪宇" w:date="2018-05-04T13:44:00Z"/>
                <w:sz w:val="16"/>
                <w:szCs w:val="16"/>
                <w:lang w:eastAsia="zh-CN"/>
              </w:rPr>
            </w:pPr>
            <w:ins w:id="956" w:author="任 薪宇" w:date="2018-05-04T13:48:00Z">
              <w:r w:rsidRPr="00E941EE">
                <w:t>0.83</w:t>
              </w:r>
            </w:ins>
          </w:p>
        </w:tc>
        <w:tc>
          <w:tcPr>
            <w:tcW w:w="709" w:type="dxa"/>
            <w:tcBorders>
              <w:top w:val="single" w:sz="2" w:space="0" w:color="auto"/>
              <w:left w:val="single" w:sz="2" w:space="0" w:color="auto"/>
              <w:bottom w:val="single" w:sz="2" w:space="0" w:color="auto"/>
              <w:right w:val="single" w:sz="2" w:space="0" w:color="auto"/>
            </w:tcBorders>
            <w:hideMark/>
            <w:tcPrChange w:id="957"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24F0B950" w14:textId="77777777" w:rsidR="002E2D94" w:rsidRDefault="002E2D94" w:rsidP="002E2D94">
            <w:pPr>
              <w:rPr>
                <w:ins w:id="958" w:author="任 薪宇" w:date="2018-05-04T13:44:00Z"/>
                <w:sz w:val="16"/>
                <w:szCs w:val="16"/>
                <w:lang w:eastAsia="zh-CN"/>
              </w:rPr>
            </w:pPr>
            <w:ins w:id="959" w:author="任 薪宇" w:date="2018-05-04T13:48:00Z">
              <w:r w:rsidRPr="00E941EE">
                <w:t>0.82</w:t>
              </w:r>
            </w:ins>
          </w:p>
        </w:tc>
        <w:tc>
          <w:tcPr>
            <w:tcW w:w="709" w:type="dxa"/>
            <w:tcBorders>
              <w:top w:val="single" w:sz="2" w:space="0" w:color="auto"/>
              <w:left w:val="single" w:sz="2" w:space="0" w:color="auto"/>
              <w:bottom w:val="single" w:sz="2" w:space="0" w:color="auto"/>
              <w:right w:val="single" w:sz="2" w:space="0" w:color="auto"/>
            </w:tcBorders>
            <w:hideMark/>
            <w:tcPrChange w:id="960"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4201FD11" w14:textId="77777777" w:rsidR="002E2D94" w:rsidRDefault="002E2D94" w:rsidP="002E2D94">
            <w:pPr>
              <w:rPr>
                <w:ins w:id="961" w:author="任 薪宇" w:date="2018-05-04T13:44:00Z"/>
                <w:sz w:val="16"/>
                <w:szCs w:val="16"/>
                <w:lang w:eastAsia="zh-CN"/>
              </w:rPr>
            </w:pPr>
            <w:ins w:id="962" w:author="任 薪宇" w:date="2018-05-04T13:48:00Z">
              <w:r w:rsidRPr="00E941EE">
                <w:t>0.8</w:t>
              </w:r>
            </w:ins>
          </w:p>
        </w:tc>
        <w:tc>
          <w:tcPr>
            <w:tcW w:w="709" w:type="dxa"/>
            <w:tcBorders>
              <w:top w:val="single" w:sz="2" w:space="0" w:color="auto"/>
              <w:left w:val="single" w:sz="2" w:space="0" w:color="auto"/>
              <w:bottom w:val="single" w:sz="2" w:space="0" w:color="auto"/>
              <w:right w:val="single" w:sz="2" w:space="0" w:color="auto"/>
            </w:tcBorders>
            <w:hideMark/>
            <w:tcPrChange w:id="963"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61564832" w14:textId="77777777" w:rsidR="002E2D94" w:rsidRDefault="002E2D94" w:rsidP="002E2D94">
            <w:pPr>
              <w:rPr>
                <w:ins w:id="964" w:author="任 薪宇" w:date="2018-05-04T13:44:00Z"/>
                <w:sz w:val="16"/>
                <w:szCs w:val="16"/>
                <w:lang w:eastAsia="zh-CN"/>
              </w:rPr>
            </w:pPr>
            <w:ins w:id="965" w:author="任 薪宇" w:date="2018-05-04T13:48:00Z">
              <w:r w:rsidRPr="00E941EE">
                <w:t>0.82</w:t>
              </w:r>
            </w:ins>
          </w:p>
        </w:tc>
        <w:tc>
          <w:tcPr>
            <w:tcW w:w="709" w:type="dxa"/>
            <w:tcBorders>
              <w:top w:val="single" w:sz="2" w:space="0" w:color="auto"/>
              <w:left w:val="single" w:sz="2" w:space="0" w:color="auto"/>
              <w:bottom w:val="single" w:sz="2" w:space="0" w:color="auto"/>
              <w:right w:val="single" w:sz="2" w:space="0" w:color="auto"/>
            </w:tcBorders>
            <w:tcPrChange w:id="966"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461C89E5" w14:textId="77777777" w:rsidR="002E2D94" w:rsidRDefault="002E2D94" w:rsidP="002E2D94">
            <w:pPr>
              <w:rPr>
                <w:ins w:id="967" w:author="任 薪宇" w:date="2018-05-04T13:47:00Z"/>
                <w:sz w:val="16"/>
                <w:szCs w:val="16"/>
                <w:lang w:eastAsia="zh-CN"/>
              </w:rPr>
            </w:pPr>
            <w:ins w:id="968" w:author="任 薪宇" w:date="2018-05-04T13:48:00Z">
              <w:r w:rsidRPr="00E941EE">
                <w:t>0.75</w:t>
              </w:r>
            </w:ins>
          </w:p>
        </w:tc>
        <w:tc>
          <w:tcPr>
            <w:tcW w:w="709" w:type="dxa"/>
            <w:tcBorders>
              <w:top w:val="single" w:sz="2" w:space="0" w:color="auto"/>
              <w:left w:val="single" w:sz="2" w:space="0" w:color="auto"/>
              <w:bottom w:val="single" w:sz="2" w:space="0" w:color="auto"/>
              <w:right w:val="single" w:sz="2" w:space="0" w:color="auto"/>
            </w:tcBorders>
            <w:tcPrChange w:id="969"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4FE2E6F7" w14:textId="77777777" w:rsidR="002E2D94" w:rsidRDefault="002E2D94" w:rsidP="002E2D94">
            <w:pPr>
              <w:rPr>
                <w:ins w:id="970" w:author="任 薪宇" w:date="2018-05-04T13:47:00Z"/>
                <w:sz w:val="16"/>
                <w:szCs w:val="16"/>
                <w:lang w:eastAsia="zh-CN"/>
              </w:rPr>
            </w:pPr>
            <w:ins w:id="971" w:author="任 薪宇" w:date="2018-05-04T13:48:00Z">
              <w:r w:rsidRPr="00E941EE">
                <w:t>0.91</w:t>
              </w:r>
            </w:ins>
          </w:p>
        </w:tc>
        <w:tc>
          <w:tcPr>
            <w:tcW w:w="709" w:type="dxa"/>
            <w:tcBorders>
              <w:top w:val="single" w:sz="2" w:space="0" w:color="auto"/>
              <w:left w:val="single" w:sz="2" w:space="0" w:color="auto"/>
              <w:bottom w:val="single" w:sz="2" w:space="0" w:color="auto"/>
              <w:right w:val="single" w:sz="2" w:space="0" w:color="auto"/>
            </w:tcBorders>
            <w:tcPrChange w:id="972"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4EC3643A" w14:textId="77777777" w:rsidR="002E2D94" w:rsidRPr="002E2D94" w:rsidRDefault="002E2D94" w:rsidP="002E2D94">
            <w:pPr>
              <w:rPr>
                <w:ins w:id="973" w:author="任 薪宇" w:date="2018-05-04T13:47:00Z"/>
                <w:b/>
                <w:sz w:val="16"/>
                <w:szCs w:val="16"/>
                <w:lang w:eastAsia="zh-CN"/>
                <w:rPrChange w:id="974" w:author="任 薪宇" w:date="2018-05-04T13:48:00Z">
                  <w:rPr>
                    <w:ins w:id="975" w:author="任 薪宇" w:date="2018-05-04T13:47:00Z"/>
                    <w:sz w:val="16"/>
                    <w:szCs w:val="16"/>
                    <w:lang w:eastAsia="zh-CN"/>
                  </w:rPr>
                </w:rPrChange>
              </w:rPr>
            </w:pPr>
            <w:ins w:id="976" w:author="任 薪宇" w:date="2018-05-04T13:48:00Z">
              <w:r w:rsidRPr="002E2D94">
                <w:rPr>
                  <w:b/>
                  <w:rPrChange w:id="977" w:author="任 薪宇" w:date="2018-05-04T13:48:00Z">
                    <w:rPr/>
                  </w:rPrChange>
                </w:rPr>
                <w:t>0.97</w:t>
              </w:r>
            </w:ins>
          </w:p>
        </w:tc>
      </w:tr>
      <w:tr w:rsidR="002E2D94" w14:paraId="0F67DD72" w14:textId="77777777" w:rsidTr="00345512">
        <w:trPr>
          <w:trHeight w:val="341"/>
          <w:jc w:val="center"/>
          <w:ins w:id="978" w:author="任 薪宇" w:date="2018-05-04T13:44:00Z"/>
          <w:trPrChange w:id="979" w:author="任 薪宇" w:date="2018-05-04T13:48:00Z">
            <w:trPr>
              <w:trHeight w:val="341"/>
              <w:jc w:val="center"/>
            </w:trPr>
          </w:trPrChange>
        </w:trPr>
        <w:tc>
          <w:tcPr>
            <w:tcW w:w="1404" w:type="dxa"/>
            <w:tcBorders>
              <w:top w:val="single" w:sz="2" w:space="0" w:color="auto"/>
              <w:left w:val="single" w:sz="2" w:space="0" w:color="auto"/>
              <w:bottom w:val="single" w:sz="2" w:space="0" w:color="auto"/>
              <w:right w:val="single" w:sz="2" w:space="0" w:color="auto"/>
            </w:tcBorders>
            <w:hideMark/>
            <w:tcPrChange w:id="980" w:author="任 薪宇" w:date="2018-05-04T13:48:00Z">
              <w:tcPr>
                <w:tcW w:w="1404" w:type="dxa"/>
                <w:tcBorders>
                  <w:top w:val="single" w:sz="2" w:space="0" w:color="auto"/>
                  <w:left w:val="single" w:sz="2" w:space="0" w:color="auto"/>
                  <w:bottom w:val="single" w:sz="2" w:space="0" w:color="auto"/>
                  <w:right w:val="single" w:sz="2" w:space="0" w:color="auto"/>
                </w:tcBorders>
                <w:hideMark/>
              </w:tcPr>
            </w:tcPrChange>
          </w:tcPr>
          <w:p w14:paraId="58A84338" w14:textId="77777777" w:rsidR="002E2D94" w:rsidRDefault="002E2D94" w:rsidP="002E2D94">
            <w:pPr>
              <w:rPr>
                <w:ins w:id="981" w:author="任 薪宇" w:date="2018-05-04T13:44:00Z"/>
              </w:rPr>
            </w:pPr>
            <w:ins w:id="982" w:author="任 薪宇" w:date="2018-05-04T13:46:00Z">
              <w:r w:rsidRPr="000263D0">
                <w:t>Video 6</w:t>
              </w:r>
            </w:ins>
          </w:p>
        </w:tc>
        <w:tc>
          <w:tcPr>
            <w:tcW w:w="709" w:type="dxa"/>
            <w:tcBorders>
              <w:top w:val="single" w:sz="2" w:space="0" w:color="auto"/>
              <w:left w:val="single" w:sz="2" w:space="0" w:color="auto"/>
              <w:bottom w:val="single" w:sz="2" w:space="0" w:color="auto"/>
              <w:right w:val="single" w:sz="2" w:space="0" w:color="auto"/>
            </w:tcBorders>
            <w:hideMark/>
            <w:tcPrChange w:id="983"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4A27B195" w14:textId="77777777" w:rsidR="002E2D94" w:rsidRDefault="002E2D94" w:rsidP="002E2D94">
            <w:pPr>
              <w:rPr>
                <w:ins w:id="984" w:author="任 薪宇" w:date="2018-05-04T13:44:00Z"/>
                <w:sz w:val="16"/>
                <w:szCs w:val="16"/>
                <w:lang w:eastAsia="zh-CN"/>
              </w:rPr>
            </w:pPr>
            <w:ins w:id="985" w:author="任 薪宇" w:date="2018-05-04T13:48:00Z">
              <w:r w:rsidRPr="00E941EE">
                <w:t>0.93</w:t>
              </w:r>
            </w:ins>
          </w:p>
        </w:tc>
        <w:tc>
          <w:tcPr>
            <w:tcW w:w="709" w:type="dxa"/>
            <w:tcBorders>
              <w:top w:val="single" w:sz="2" w:space="0" w:color="auto"/>
              <w:left w:val="single" w:sz="2" w:space="0" w:color="auto"/>
              <w:bottom w:val="single" w:sz="2" w:space="0" w:color="auto"/>
              <w:right w:val="single" w:sz="2" w:space="0" w:color="auto"/>
            </w:tcBorders>
            <w:hideMark/>
            <w:tcPrChange w:id="986"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6FD46CBB" w14:textId="77777777" w:rsidR="002E2D94" w:rsidRDefault="002E2D94" w:rsidP="002E2D94">
            <w:pPr>
              <w:rPr>
                <w:ins w:id="987" w:author="任 薪宇" w:date="2018-05-04T13:44:00Z"/>
                <w:sz w:val="16"/>
                <w:szCs w:val="16"/>
                <w:lang w:eastAsia="zh-CN"/>
              </w:rPr>
            </w:pPr>
            <w:ins w:id="988" w:author="任 薪宇" w:date="2018-05-04T13:48:00Z">
              <w:r w:rsidRPr="00E941EE">
                <w:t>0.87</w:t>
              </w:r>
            </w:ins>
          </w:p>
        </w:tc>
        <w:tc>
          <w:tcPr>
            <w:tcW w:w="694" w:type="dxa"/>
            <w:tcBorders>
              <w:top w:val="single" w:sz="2" w:space="0" w:color="auto"/>
              <w:left w:val="single" w:sz="2" w:space="0" w:color="auto"/>
              <w:bottom w:val="single" w:sz="2" w:space="0" w:color="auto"/>
              <w:right w:val="single" w:sz="2" w:space="0" w:color="auto"/>
            </w:tcBorders>
            <w:hideMark/>
            <w:tcPrChange w:id="989" w:author="任 薪宇" w:date="2018-05-04T13:48:00Z">
              <w:tcPr>
                <w:tcW w:w="694" w:type="dxa"/>
                <w:tcBorders>
                  <w:top w:val="single" w:sz="2" w:space="0" w:color="auto"/>
                  <w:left w:val="single" w:sz="2" w:space="0" w:color="auto"/>
                  <w:bottom w:val="single" w:sz="2" w:space="0" w:color="auto"/>
                  <w:right w:val="single" w:sz="2" w:space="0" w:color="auto"/>
                </w:tcBorders>
                <w:vAlign w:val="bottom"/>
                <w:hideMark/>
              </w:tcPr>
            </w:tcPrChange>
          </w:tcPr>
          <w:p w14:paraId="435C2656" w14:textId="77777777" w:rsidR="002E2D94" w:rsidRDefault="002E2D94" w:rsidP="002E2D94">
            <w:pPr>
              <w:rPr>
                <w:ins w:id="990" w:author="任 薪宇" w:date="2018-05-04T13:44:00Z"/>
                <w:sz w:val="16"/>
                <w:szCs w:val="16"/>
                <w:lang w:eastAsia="zh-CN"/>
              </w:rPr>
            </w:pPr>
            <w:ins w:id="991" w:author="任 薪宇" w:date="2018-05-04T13:48:00Z">
              <w:r w:rsidRPr="00E941EE">
                <w:t>0.77</w:t>
              </w:r>
            </w:ins>
          </w:p>
        </w:tc>
        <w:tc>
          <w:tcPr>
            <w:tcW w:w="708" w:type="dxa"/>
            <w:tcBorders>
              <w:top w:val="single" w:sz="2" w:space="0" w:color="auto"/>
              <w:left w:val="single" w:sz="2" w:space="0" w:color="auto"/>
              <w:bottom w:val="single" w:sz="2" w:space="0" w:color="auto"/>
              <w:right w:val="single" w:sz="2" w:space="0" w:color="auto"/>
            </w:tcBorders>
            <w:hideMark/>
            <w:tcPrChange w:id="992" w:author="任 薪宇" w:date="2018-05-04T13:48:00Z">
              <w:tcPr>
                <w:tcW w:w="708" w:type="dxa"/>
                <w:tcBorders>
                  <w:top w:val="single" w:sz="2" w:space="0" w:color="auto"/>
                  <w:left w:val="single" w:sz="2" w:space="0" w:color="auto"/>
                  <w:bottom w:val="single" w:sz="2" w:space="0" w:color="auto"/>
                  <w:right w:val="single" w:sz="2" w:space="0" w:color="auto"/>
                </w:tcBorders>
                <w:vAlign w:val="bottom"/>
                <w:hideMark/>
              </w:tcPr>
            </w:tcPrChange>
          </w:tcPr>
          <w:p w14:paraId="41379A5E" w14:textId="77777777" w:rsidR="002E2D94" w:rsidRDefault="002E2D94" w:rsidP="002E2D94">
            <w:pPr>
              <w:rPr>
                <w:ins w:id="993" w:author="任 薪宇" w:date="2018-05-04T13:44:00Z"/>
                <w:sz w:val="16"/>
                <w:szCs w:val="16"/>
                <w:lang w:eastAsia="zh-CN"/>
              </w:rPr>
            </w:pPr>
            <w:ins w:id="994" w:author="任 薪宇" w:date="2018-05-04T13:48:00Z">
              <w:r w:rsidRPr="00E941EE">
                <w:t>0.95</w:t>
              </w:r>
            </w:ins>
          </w:p>
        </w:tc>
        <w:tc>
          <w:tcPr>
            <w:tcW w:w="709" w:type="dxa"/>
            <w:tcBorders>
              <w:top w:val="single" w:sz="2" w:space="0" w:color="auto"/>
              <w:left w:val="single" w:sz="2" w:space="0" w:color="auto"/>
              <w:bottom w:val="single" w:sz="2" w:space="0" w:color="auto"/>
              <w:right w:val="single" w:sz="2" w:space="0" w:color="auto"/>
            </w:tcBorders>
            <w:hideMark/>
            <w:tcPrChange w:id="995"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0D29DBEC" w14:textId="77777777" w:rsidR="002E2D94" w:rsidRDefault="002E2D94" w:rsidP="002E2D94">
            <w:pPr>
              <w:rPr>
                <w:ins w:id="996" w:author="任 薪宇" w:date="2018-05-04T13:44:00Z"/>
                <w:sz w:val="16"/>
                <w:szCs w:val="16"/>
                <w:lang w:eastAsia="zh-CN"/>
              </w:rPr>
            </w:pPr>
            <w:ins w:id="997" w:author="任 薪宇" w:date="2018-05-04T13:48:00Z">
              <w:r w:rsidRPr="00E941EE">
                <w:t>0.92</w:t>
              </w:r>
            </w:ins>
          </w:p>
        </w:tc>
        <w:tc>
          <w:tcPr>
            <w:tcW w:w="709" w:type="dxa"/>
            <w:tcBorders>
              <w:top w:val="single" w:sz="2" w:space="0" w:color="auto"/>
              <w:left w:val="single" w:sz="2" w:space="0" w:color="auto"/>
              <w:bottom w:val="single" w:sz="2" w:space="0" w:color="auto"/>
              <w:right w:val="single" w:sz="2" w:space="0" w:color="auto"/>
            </w:tcBorders>
            <w:hideMark/>
            <w:tcPrChange w:id="998"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19E6A30F" w14:textId="77777777" w:rsidR="002E2D94" w:rsidRDefault="002E2D94" w:rsidP="002E2D94">
            <w:pPr>
              <w:rPr>
                <w:ins w:id="999" w:author="任 薪宇" w:date="2018-05-04T13:44:00Z"/>
                <w:sz w:val="16"/>
                <w:szCs w:val="16"/>
                <w:lang w:eastAsia="zh-CN"/>
              </w:rPr>
            </w:pPr>
            <w:ins w:id="1000" w:author="任 薪宇" w:date="2018-05-04T13:48:00Z">
              <w:r w:rsidRPr="00E941EE">
                <w:t>0.95</w:t>
              </w:r>
            </w:ins>
          </w:p>
        </w:tc>
        <w:tc>
          <w:tcPr>
            <w:tcW w:w="709" w:type="dxa"/>
            <w:tcBorders>
              <w:top w:val="single" w:sz="2" w:space="0" w:color="auto"/>
              <w:left w:val="single" w:sz="2" w:space="0" w:color="auto"/>
              <w:bottom w:val="single" w:sz="2" w:space="0" w:color="auto"/>
              <w:right w:val="single" w:sz="2" w:space="0" w:color="auto"/>
            </w:tcBorders>
            <w:hideMark/>
            <w:tcPrChange w:id="1001"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400A4460" w14:textId="77777777" w:rsidR="002E2D94" w:rsidRPr="002E2D94" w:rsidRDefault="002E2D94" w:rsidP="002E2D94">
            <w:pPr>
              <w:rPr>
                <w:ins w:id="1002" w:author="任 薪宇" w:date="2018-05-04T13:44:00Z"/>
                <w:b/>
                <w:sz w:val="16"/>
                <w:szCs w:val="16"/>
                <w:lang w:eastAsia="zh-CN"/>
                <w:rPrChange w:id="1003" w:author="任 薪宇" w:date="2018-05-04T13:48:00Z">
                  <w:rPr>
                    <w:ins w:id="1004" w:author="任 薪宇" w:date="2018-05-04T13:44:00Z"/>
                    <w:sz w:val="16"/>
                    <w:szCs w:val="16"/>
                    <w:lang w:eastAsia="zh-CN"/>
                  </w:rPr>
                </w:rPrChange>
              </w:rPr>
            </w:pPr>
            <w:ins w:id="1005" w:author="任 薪宇" w:date="2018-05-04T13:48:00Z">
              <w:r w:rsidRPr="002E2D94">
                <w:rPr>
                  <w:b/>
                  <w:rPrChange w:id="1006" w:author="任 薪宇" w:date="2018-05-04T13:48:00Z">
                    <w:rPr/>
                  </w:rPrChange>
                </w:rPr>
                <w:t>0.97</w:t>
              </w:r>
            </w:ins>
          </w:p>
        </w:tc>
        <w:tc>
          <w:tcPr>
            <w:tcW w:w="709" w:type="dxa"/>
            <w:tcBorders>
              <w:top w:val="single" w:sz="2" w:space="0" w:color="auto"/>
              <w:left w:val="single" w:sz="2" w:space="0" w:color="auto"/>
              <w:bottom w:val="single" w:sz="2" w:space="0" w:color="auto"/>
              <w:right w:val="single" w:sz="2" w:space="0" w:color="auto"/>
            </w:tcBorders>
            <w:tcPrChange w:id="1007"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64EDED1E" w14:textId="77777777" w:rsidR="002E2D94" w:rsidRDefault="002E2D94" w:rsidP="002E2D94">
            <w:pPr>
              <w:rPr>
                <w:ins w:id="1008" w:author="任 薪宇" w:date="2018-05-04T13:47:00Z"/>
                <w:sz w:val="16"/>
                <w:szCs w:val="16"/>
                <w:lang w:eastAsia="zh-CN"/>
              </w:rPr>
            </w:pPr>
            <w:ins w:id="1009" w:author="任 薪宇" w:date="2018-05-04T13:48:00Z">
              <w:r w:rsidRPr="00E941EE">
                <w:t>0.72</w:t>
              </w:r>
            </w:ins>
          </w:p>
        </w:tc>
        <w:tc>
          <w:tcPr>
            <w:tcW w:w="709" w:type="dxa"/>
            <w:tcBorders>
              <w:top w:val="single" w:sz="2" w:space="0" w:color="auto"/>
              <w:left w:val="single" w:sz="2" w:space="0" w:color="auto"/>
              <w:bottom w:val="single" w:sz="2" w:space="0" w:color="auto"/>
              <w:right w:val="single" w:sz="2" w:space="0" w:color="auto"/>
            </w:tcBorders>
            <w:tcPrChange w:id="1010"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16AE745D" w14:textId="77777777" w:rsidR="002E2D94" w:rsidRDefault="002E2D94" w:rsidP="002E2D94">
            <w:pPr>
              <w:rPr>
                <w:ins w:id="1011" w:author="任 薪宇" w:date="2018-05-04T13:47:00Z"/>
                <w:sz w:val="16"/>
                <w:szCs w:val="16"/>
                <w:lang w:eastAsia="zh-CN"/>
              </w:rPr>
            </w:pPr>
            <w:ins w:id="1012" w:author="任 薪宇" w:date="2018-05-04T13:48:00Z">
              <w:r w:rsidRPr="00E941EE">
                <w:t>0.94</w:t>
              </w:r>
            </w:ins>
          </w:p>
        </w:tc>
        <w:tc>
          <w:tcPr>
            <w:tcW w:w="709" w:type="dxa"/>
            <w:tcBorders>
              <w:top w:val="single" w:sz="2" w:space="0" w:color="auto"/>
              <w:left w:val="single" w:sz="2" w:space="0" w:color="auto"/>
              <w:bottom w:val="single" w:sz="2" w:space="0" w:color="auto"/>
              <w:right w:val="single" w:sz="2" w:space="0" w:color="auto"/>
            </w:tcBorders>
            <w:tcPrChange w:id="1013"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3DB2CCCE" w14:textId="77777777" w:rsidR="002E2D94" w:rsidRPr="00A55E54" w:rsidRDefault="002E2D94" w:rsidP="002E2D94">
            <w:pPr>
              <w:rPr>
                <w:ins w:id="1014" w:author="任 薪宇" w:date="2018-05-04T13:47:00Z"/>
                <w:sz w:val="16"/>
                <w:szCs w:val="16"/>
                <w:lang w:eastAsia="zh-CN"/>
              </w:rPr>
            </w:pPr>
            <w:ins w:id="1015" w:author="任 薪宇" w:date="2018-05-04T13:48:00Z">
              <w:r w:rsidRPr="00A55E54">
                <w:t>0.96</w:t>
              </w:r>
            </w:ins>
          </w:p>
        </w:tc>
      </w:tr>
      <w:tr w:rsidR="002E2D94" w14:paraId="3BEAF1E5" w14:textId="77777777" w:rsidTr="00345512">
        <w:trPr>
          <w:trHeight w:val="341"/>
          <w:jc w:val="center"/>
          <w:ins w:id="1016" w:author="任 薪宇" w:date="2018-05-04T13:44:00Z"/>
          <w:trPrChange w:id="1017" w:author="任 薪宇" w:date="2018-05-04T13:48:00Z">
            <w:trPr>
              <w:trHeight w:val="341"/>
              <w:jc w:val="center"/>
            </w:trPr>
          </w:trPrChange>
        </w:trPr>
        <w:tc>
          <w:tcPr>
            <w:tcW w:w="1404" w:type="dxa"/>
            <w:tcBorders>
              <w:top w:val="single" w:sz="2" w:space="0" w:color="auto"/>
              <w:left w:val="single" w:sz="2" w:space="0" w:color="auto"/>
              <w:bottom w:val="single" w:sz="2" w:space="0" w:color="auto"/>
              <w:right w:val="single" w:sz="2" w:space="0" w:color="auto"/>
            </w:tcBorders>
            <w:hideMark/>
            <w:tcPrChange w:id="1018" w:author="任 薪宇" w:date="2018-05-04T13:48:00Z">
              <w:tcPr>
                <w:tcW w:w="1404" w:type="dxa"/>
                <w:tcBorders>
                  <w:top w:val="single" w:sz="2" w:space="0" w:color="auto"/>
                  <w:left w:val="single" w:sz="2" w:space="0" w:color="auto"/>
                  <w:bottom w:val="single" w:sz="2" w:space="0" w:color="auto"/>
                  <w:right w:val="single" w:sz="2" w:space="0" w:color="auto"/>
                </w:tcBorders>
                <w:hideMark/>
              </w:tcPr>
            </w:tcPrChange>
          </w:tcPr>
          <w:p w14:paraId="1EA71364" w14:textId="77777777" w:rsidR="002E2D94" w:rsidRDefault="002E2D94" w:rsidP="002E2D94">
            <w:pPr>
              <w:rPr>
                <w:ins w:id="1019" w:author="任 薪宇" w:date="2018-05-04T13:44:00Z"/>
              </w:rPr>
            </w:pPr>
            <w:ins w:id="1020" w:author="任 薪宇" w:date="2018-05-04T13:46:00Z">
              <w:r w:rsidRPr="000263D0">
                <w:t>Video 7</w:t>
              </w:r>
            </w:ins>
          </w:p>
        </w:tc>
        <w:tc>
          <w:tcPr>
            <w:tcW w:w="709" w:type="dxa"/>
            <w:tcBorders>
              <w:top w:val="single" w:sz="2" w:space="0" w:color="auto"/>
              <w:left w:val="single" w:sz="2" w:space="0" w:color="auto"/>
              <w:bottom w:val="single" w:sz="2" w:space="0" w:color="auto"/>
              <w:right w:val="single" w:sz="2" w:space="0" w:color="auto"/>
            </w:tcBorders>
            <w:hideMark/>
            <w:tcPrChange w:id="1021"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0A9FA6EB" w14:textId="77777777" w:rsidR="002E2D94" w:rsidRDefault="002E2D94" w:rsidP="002E2D94">
            <w:pPr>
              <w:rPr>
                <w:ins w:id="1022" w:author="任 薪宇" w:date="2018-05-04T13:44:00Z"/>
                <w:b/>
                <w:sz w:val="16"/>
                <w:szCs w:val="16"/>
              </w:rPr>
            </w:pPr>
            <w:ins w:id="1023" w:author="任 薪宇" w:date="2018-05-04T13:48:00Z">
              <w:r w:rsidRPr="00E941EE">
                <w:t>0.76</w:t>
              </w:r>
            </w:ins>
          </w:p>
        </w:tc>
        <w:tc>
          <w:tcPr>
            <w:tcW w:w="709" w:type="dxa"/>
            <w:tcBorders>
              <w:top w:val="single" w:sz="2" w:space="0" w:color="auto"/>
              <w:left w:val="single" w:sz="2" w:space="0" w:color="auto"/>
              <w:bottom w:val="single" w:sz="2" w:space="0" w:color="auto"/>
              <w:right w:val="single" w:sz="2" w:space="0" w:color="auto"/>
            </w:tcBorders>
            <w:hideMark/>
            <w:tcPrChange w:id="1024"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29D332B4" w14:textId="77777777" w:rsidR="002E2D94" w:rsidRDefault="002E2D94" w:rsidP="002E2D94">
            <w:pPr>
              <w:rPr>
                <w:ins w:id="1025" w:author="任 薪宇" w:date="2018-05-04T13:44:00Z"/>
                <w:b/>
                <w:sz w:val="16"/>
                <w:szCs w:val="16"/>
              </w:rPr>
            </w:pPr>
            <w:ins w:id="1026" w:author="任 薪宇" w:date="2018-05-04T13:48:00Z">
              <w:r w:rsidRPr="00E941EE">
                <w:t>0.83</w:t>
              </w:r>
            </w:ins>
          </w:p>
        </w:tc>
        <w:tc>
          <w:tcPr>
            <w:tcW w:w="694" w:type="dxa"/>
            <w:tcBorders>
              <w:top w:val="single" w:sz="2" w:space="0" w:color="auto"/>
              <w:left w:val="single" w:sz="2" w:space="0" w:color="auto"/>
              <w:bottom w:val="single" w:sz="2" w:space="0" w:color="auto"/>
              <w:right w:val="single" w:sz="2" w:space="0" w:color="auto"/>
            </w:tcBorders>
            <w:hideMark/>
            <w:tcPrChange w:id="1027" w:author="任 薪宇" w:date="2018-05-04T13:48:00Z">
              <w:tcPr>
                <w:tcW w:w="694" w:type="dxa"/>
                <w:tcBorders>
                  <w:top w:val="single" w:sz="2" w:space="0" w:color="auto"/>
                  <w:left w:val="single" w:sz="2" w:space="0" w:color="auto"/>
                  <w:bottom w:val="single" w:sz="2" w:space="0" w:color="auto"/>
                  <w:right w:val="single" w:sz="2" w:space="0" w:color="auto"/>
                </w:tcBorders>
                <w:vAlign w:val="bottom"/>
                <w:hideMark/>
              </w:tcPr>
            </w:tcPrChange>
          </w:tcPr>
          <w:p w14:paraId="264CF91C" w14:textId="77777777" w:rsidR="002E2D94" w:rsidRDefault="002E2D94" w:rsidP="002E2D94">
            <w:pPr>
              <w:rPr>
                <w:ins w:id="1028" w:author="任 薪宇" w:date="2018-05-04T13:44:00Z"/>
                <w:b/>
                <w:sz w:val="16"/>
                <w:szCs w:val="16"/>
              </w:rPr>
            </w:pPr>
            <w:ins w:id="1029" w:author="任 薪宇" w:date="2018-05-04T13:48:00Z">
              <w:r w:rsidRPr="00E941EE">
                <w:t>0.88</w:t>
              </w:r>
            </w:ins>
          </w:p>
        </w:tc>
        <w:tc>
          <w:tcPr>
            <w:tcW w:w="708" w:type="dxa"/>
            <w:tcBorders>
              <w:top w:val="single" w:sz="2" w:space="0" w:color="auto"/>
              <w:left w:val="single" w:sz="2" w:space="0" w:color="auto"/>
              <w:bottom w:val="single" w:sz="2" w:space="0" w:color="auto"/>
              <w:right w:val="single" w:sz="2" w:space="0" w:color="auto"/>
            </w:tcBorders>
            <w:hideMark/>
            <w:tcPrChange w:id="1030" w:author="任 薪宇" w:date="2018-05-04T13:48:00Z">
              <w:tcPr>
                <w:tcW w:w="708" w:type="dxa"/>
                <w:tcBorders>
                  <w:top w:val="single" w:sz="2" w:space="0" w:color="auto"/>
                  <w:left w:val="single" w:sz="2" w:space="0" w:color="auto"/>
                  <w:bottom w:val="single" w:sz="2" w:space="0" w:color="auto"/>
                  <w:right w:val="single" w:sz="2" w:space="0" w:color="auto"/>
                </w:tcBorders>
                <w:vAlign w:val="bottom"/>
                <w:hideMark/>
              </w:tcPr>
            </w:tcPrChange>
          </w:tcPr>
          <w:p w14:paraId="71FD7937" w14:textId="77777777" w:rsidR="002E2D94" w:rsidRDefault="002E2D94" w:rsidP="002E2D94">
            <w:pPr>
              <w:rPr>
                <w:ins w:id="1031" w:author="任 薪宇" w:date="2018-05-04T13:44:00Z"/>
                <w:b/>
                <w:sz w:val="16"/>
                <w:szCs w:val="16"/>
              </w:rPr>
            </w:pPr>
            <w:ins w:id="1032" w:author="任 薪宇" w:date="2018-05-04T13:48:00Z">
              <w:r w:rsidRPr="00E941EE">
                <w:t>0.91</w:t>
              </w:r>
            </w:ins>
          </w:p>
        </w:tc>
        <w:tc>
          <w:tcPr>
            <w:tcW w:w="709" w:type="dxa"/>
            <w:tcBorders>
              <w:top w:val="single" w:sz="2" w:space="0" w:color="auto"/>
              <w:left w:val="single" w:sz="2" w:space="0" w:color="auto"/>
              <w:bottom w:val="single" w:sz="2" w:space="0" w:color="auto"/>
              <w:right w:val="single" w:sz="2" w:space="0" w:color="auto"/>
            </w:tcBorders>
            <w:hideMark/>
            <w:tcPrChange w:id="1033"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24202F37" w14:textId="77777777" w:rsidR="002E2D94" w:rsidRDefault="002E2D94" w:rsidP="002E2D94">
            <w:pPr>
              <w:rPr>
                <w:ins w:id="1034" w:author="任 薪宇" w:date="2018-05-04T13:44:00Z"/>
                <w:b/>
                <w:sz w:val="16"/>
                <w:szCs w:val="16"/>
              </w:rPr>
            </w:pPr>
            <w:ins w:id="1035" w:author="任 薪宇" w:date="2018-05-04T13:48:00Z">
              <w:r w:rsidRPr="00E941EE">
                <w:t>0.87</w:t>
              </w:r>
            </w:ins>
          </w:p>
        </w:tc>
        <w:tc>
          <w:tcPr>
            <w:tcW w:w="709" w:type="dxa"/>
            <w:tcBorders>
              <w:top w:val="single" w:sz="2" w:space="0" w:color="auto"/>
              <w:left w:val="single" w:sz="2" w:space="0" w:color="auto"/>
              <w:bottom w:val="single" w:sz="2" w:space="0" w:color="auto"/>
              <w:right w:val="single" w:sz="2" w:space="0" w:color="auto"/>
            </w:tcBorders>
            <w:hideMark/>
            <w:tcPrChange w:id="1036"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01C00AC1" w14:textId="77777777" w:rsidR="002E2D94" w:rsidRDefault="002E2D94" w:rsidP="002E2D94">
            <w:pPr>
              <w:rPr>
                <w:ins w:id="1037" w:author="任 薪宇" w:date="2018-05-04T13:44:00Z"/>
                <w:b/>
                <w:sz w:val="16"/>
                <w:szCs w:val="16"/>
              </w:rPr>
            </w:pPr>
            <w:ins w:id="1038" w:author="任 薪宇" w:date="2018-05-04T13:48:00Z">
              <w:r w:rsidRPr="00E941EE">
                <w:t>0.79</w:t>
              </w:r>
            </w:ins>
          </w:p>
        </w:tc>
        <w:tc>
          <w:tcPr>
            <w:tcW w:w="709" w:type="dxa"/>
            <w:tcBorders>
              <w:top w:val="single" w:sz="2" w:space="0" w:color="auto"/>
              <w:left w:val="single" w:sz="2" w:space="0" w:color="auto"/>
              <w:bottom w:val="single" w:sz="2" w:space="0" w:color="auto"/>
              <w:right w:val="single" w:sz="2" w:space="0" w:color="auto"/>
            </w:tcBorders>
            <w:hideMark/>
            <w:tcPrChange w:id="1039" w:author="任 薪宇" w:date="2018-05-04T13:48:00Z">
              <w:tcPr>
                <w:tcW w:w="709" w:type="dxa"/>
                <w:tcBorders>
                  <w:top w:val="single" w:sz="2" w:space="0" w:color="auto"/>
                  <w:left w:val="single" w:sz="2" w:space="0" w:color="auto"/>
                  <w:bottom w:val="single" w:sz="2" w:space="0" w:color="auto"/>
                  <w:right w:val="single" w:sz="2" w:space="0" w:color="auto"/>
                </w:tcBorders>
                <w:vAlign w:val="bottom"/>
                <w:hideMark/>
              </w:tcPr>
            </w:tcPrChange>
          </w:tcPr>
          <w:p w14:paraId="3F694350" w14:textId="77777777" w:rsidR="002E2D94" w:rsidRDefault="002E2D94" w:rsidP="002E2D94">
            <w:pPr>
              <w:rPr>
                <w:ins w:id="1040" w:author="任 薪宇" w:date="2018-05-04T13:44:00Z"/>
                <w:b/>
                <w:sz w:val="16"/>
                <w:szCs w:val="16"/>
              </w:rPr>
            </w:pPr>
            <w:ins w:id="1041" w:author="任 薪宇" w:date="2018-05-04T13:48:00Z">
              <w:r w:rsidRPr="00E941EE">
                <w:t>0.91</w:t>
              </w:r>
            </w:ins>
          </w:p>
        </w:tc>
        <w:tc>
          <w:tcPr>
            <w:tcW w:w="709" w:type="dxa"/>
            <w:tcBorders>
              <w:top w:val="single" w:sz="2" w:space="0" w:color="auto"/>
              <w:left w:val="single" w:sz="2" w:space="0" w:color="auto"/>
              <w:bottom w:val="single" w:sz="2" w:space="0" w:color="auto"/>
              <w:right w:val="single" w:sz="2" w:space="0" w:color="auto"/>
            </w:tcBorders>
            <w:tcPrChange w:id="1042"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44482C8E" w14:textId="77777777" w:rsidR="002E2D94" w:rsidRDefault="002E2D94" w:rsidP="002E2D94">
            <w:pPr>
              <w:rPr>
                <w:ins w:id="1043" w:author="任 薪宇" w:date="2018-05-04T13:47:00Z"/>
                <w:b/>
                <w:sz w:val="16"/>
                <w:szCs w:val="16"/>
              </w:rPr>
            </w:pPr>
            <w:ins w:id="1044" w:author="任 薪宇" w:date="2018-05-04T13:48:00Z">
              <w:r w:rsidRPr="00E941EE">
                <w:t>0.83</w:t>
              </w:r>
            </w:ins>
          </w:p>
        </w:tc>
        <w:tc>
          <w:tcPr>
            <w:tcW w:w="709" w:type="dxa"/>
            <w:tcBorders>
              <w:top w:val="single" w:sz="2" w:space="0" w:color="auto"/>
              <w:left w:val="single" w:sz="2" w:space="0" w:color="auto"/>
              <w:bottom w:val="single" w:sz="2" w:space="0" w:color="auto"/>
              <w:right w:val="single" w:sz="2" w:space="0" w:color="auto"/>
            </w:tcBorders>
            <w:tcPrChange w:id="1045"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1FE221EC" w14:textId="77777777" w:rsidR="002E2D94" w:rsidRDefault="002E2D94" w:rsidP="002E2D94">
            <w:pPr>
              <w:rPr>
                <w:ins w:id="1046" w:author="任 薪宇" w:date="2018-05-04T13:47:00Z"/>
                <w:b/>
                <w:sz w:val="16"/>
                <w:szCs w:val="16"/>
              </w:rPr>
            </w:pPr>
            <w:ins w:id="1047" w:author="任 薪宇" w:date="2018-05-04T13:48:00Z">
              <w:r w:rsidRPr="00E941EE">
                <w:t>0.96</w:t>
              </w:r>
            </w:ins>
          </w:p>
        </w:tc>
        <w:tc>
          <w:tcPr>
            <w:tcW w:w="709" w:type="dxa"/>
            <w:tcBorders>
              <w:top w:val="single" w:sz="2" w:space="0" w:color="auto"/>
              <w:left w:val="single" w:sz="2" w:space="0" w:color="auto"/>
              <w:bottom w:val="single" w:sz="2" w:space="0" w:color="auto"/>
              <w:right w:val="single" w:sz="2" w:space="0" w:color="auto"/>
            </w:tcBorders>
            <w:tcPrChange w:id="1048"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413C2883" w14:textId="77777777" w:rsidR="002E2D94" w:rsidRPr="00A55E54" w:rsidRDefault="002E2D94" w:rsidP="002E2D94">
            <w:pPr>
              <w:rPr>
                <w:ins w:id="1049" w:author="任 薪宇" w:date="2018-05-04T13:47:00Z"/>
                <w:b/>
                <w:sz w:val="16"/>
                <w:szCs w:val="16"/>
              </w:rPr>
            </w:pPr>
            <w:ins w:id="1050" w:author="任 薪宇" w:date="2018-05-04T13:48:00Z">
              <w:r w:rsidRPr="002E2D94">
                <w:rPr>
                  <w:b/>
                  <w:rPrChange w:id="1051" w:author="任 薪宇" w:date="2018-05-04T13:48:00Z">
                    <w:rPr/>
                  </w:rPrChange>
                </w:rPr>
                <w:t>0.99</w:t>
              </w:r>
            </w:ins>
          </w:p>
        </w:tc>
      </w:tr>
      <w:tr w:rsidR="002E2D94" w14:paraId="0268F61A" w14:textId="77777777" w:rsidTr="00345512">
        <w:trPr>
          <w:trHeight w:val="341"/>
          <w:jc w:val="center"/>
          <w:ins w:id="1052" w:author="任 薪宇" w:date="2018-05-04T13:46:00Z"/>
          <w:trPrChange w:id="1053" w:author="任 薪宇" w:date="2018-05-04T13:48:00Z">
            <w:trPr>
              <w:trHeight w:val="341"/>
              <w:jc w:val="center"/>
            </w:trPr>
          </w:trPrChange>
        </w:trPr>
        <w:tc>
          <w:tcPr>
            <w:tcW w:w="1404" w:type="dxa"/>
            <w:tcBorders>
              <w:top w:val="single" w:sz="2" w:space="0" w:color="auto"/>
              <w:left w:val="single" w:sz="2" w:space="0" w:color="auto"/>
              <w:bottom w:val="single" w:sz="2" w:space="0" w:color="auto"/>
              <w:right w:val="single" w:sz="2" w:space="0" w:color="auto"/>
            </w:tcBorders>
            <w:tcPrChange w:id="1054" w:author="任 薪宇" w:date="2018-05-04T13:48:00Z">
              <w:tcPr>
                <w:tcW w:w="1404" w:type="dxa"/>
                <w:tcBorders>
                  <w:top w:val="single" w:sz="2" w:space="0" w:color="auto"/>
                  <w:left w:val="single" w:sz="2" w:space="0" w:color="auto"/>
                  <w:bottom w:val="single" w:sz="2" w:space="0" w:color="auto"/>
                  <w:right w:val="single" w:sz="2" w:space="0" w:color="auto"/>
                </w:tcBorders>
              </w:tcPr>
            </w:tcPrChange>
          </w:tcPr>
          <w:p w14:paraId="3F4EC2E5" w14:textId="77777777" w:rsidR="002E2D94" w:rsidRPr="00230E13" w:rsidRDefault="002E2D94" w:rsidP="002E2D94">
            <w:pPr>
              <w:rPr>
                <w:ins w:id="1055" w:author="任 薪宇" w:date="2018-05-04T13:46:00Z"/>
              </w:rPr>
            </w:pPr>
            <w:ins w:id="1056" w:author="任 薪宇" w:date="2018-05-04T13:46:00Z">
              <w:r w:rsidRPr="000263D0">
                <w:t>Video 8</w:t>
              </w:r>
            </w:ins>
          </w:p>
        </w:tc>
        <w:tc>
          <w:tcPr>
            <w:tcW w:w="709" w:type="dxa"/>
            <w:tcBorders>
              <w:top w:val="single" w:sz="2" w:space="0" w:color="auto"/>
              <w:left w:val="single" w:sz="2" w:space="0" w:color="auto"/>
              <w:bottom w:val="single" w:sz="2" w:space="0" w:color="auto"/>
              <w:right w:val="single" w:sz="2" w:space="0" w:color="auto"/>
            </w:tcBorders>
            <w:tcPrChange w:id="1057" w:author="任 薪宇" w:date="2018-05-04T13:48:00Z">
              <w:tcPr>
                <w:tcW w:w="709" w:type="dxa"/>
                <w:tcBorders>
                  <w:top w:val="single" w:sz="2" w:space="0" w:color="auto"/>
                  <w:left w:val="single" w:sz="2" w:space="0" w:color="auto"/>
                  <w:bottom w:val="single" w:sz="2" w:space="0" w:color="auto"/>
                  <w:right w:val="single" w:sz="2" w:space="0" w:color="auto"/>
                </w:tcBorders>
                <w:vAlign w:val="bottom"/>
              </w:tcPr>
            </w:tcPrChange>
          </w:tcPr>
          <w:p w14:paraId="4B97A9D3" w14:textId="77777777" w:rsidR="002E2D94" w:rsidRDefault="002E2D94" w:rsidP="002E2D94">
            <w:pPr>
              <w:rPr>
                <w:ins w:id="1058" w:author="任 薪宇" w:date="2018-05-04T13:46:00Z"/>
                <w:b/>
                <w:sz w:val="16"/>
                <w:szCs w:val="16"/>
              </w:rPr>
            </w:pPr>
            <w:ins w:id="1059" w:author="任 薪宇" w:date="2018-05-04T13:48:00Z">
              <w:r w:rsidRPr="00E941EE">
                <w:t>0.83</w:t>
              </w:r>
            </w:ins>
          </w:p>
        </w:tc>
        <w:tc>
          <w:tcPr>
            <w:tcW w:w="709" w:type="dxa"/>
            <w:tcBorders>
              <w:top w:val="single" w:sz="2" w:space="0" w:color="auto"/>
              <w:left w:val="single" w:sz="2" w:space="0" w:color="auto"/>
              <w:bottom w:val="single" w:sz="2" w:space="0" w:color="auto"/>
              <w:right w:val="single" w:sz="2" w:space="0" w:color="auto"/>
            </w:tcBorders>
            <w:tcPrChange w:id="1060" w:author="任 薪宇" w:date="2018-05-04T13:48:00Z">
              <w:tcPr>
                <w:tcW w:w="709" w:type="dxa"/>
                <w:tcBorders>
                  <w:top w:val="single" w:sz="2" w:space="0" w:color="auto"/>
                  <w:left w:val="single" w:sz="2" w:space="0" w:color="auto"/>
                  <w:bottom w:val="single" w:sz="2" w:space="0" w:color="auto"/>
                  <w:right w:val="single" w:sz="2" w:space="0" w:color="auto"/>
                </w:tcBorders>
                <w:vAlign w:val="bottom"/>
              </w:tcPr>
            </w:tcPrChange>
          </w:tcPr>
          <w:p w14:paraId="145AED4E" w14:textId="77777777" w:rsidR="002E2D94" w:rsidRDefault="002E2D94" w:rsidP="002E2D94">
            <w:pPr>
              <w:rPr>
                <w:ins w:id="1061" w:author="任 薪宇" w:date="2018-05-04T13:46:00Z"/>
                <w:b/>
                <w:sz w:val="16"/>
                <w:szCs w:val="16"/>
              </w:rPr>
            </w:pPr>
            <w:ins w:id="1062" w:author="任 薪宇" w:date="2018-05-04T13:48:00Z">
              <w:r w:rsidRPr="00E941EE">
                <w:t>0.87</w:t>
              </w:r>
            </w:ins>
          </w:p>
        </w:tc>
        <w:tc>
          <w:tcPr>
            <w:tcW w:w="694" w:type="dxa"/>
            <w:tcBorders>
              <w:top w:val="single" w:sz="2" w:space="0" w:color="auto"/>
              <w:left w:val="single" w:sz="2" w:space="0" w:color="auto"/>
              <w:bottom w:val="single" w:sz="2" w:space="0" w:color="auto"/>
              <w:right w:val="single" w:sz="2" w:space="0" w:color="auto"/>
            </w:tcBorders>
            <w:tcPrChange w:id="1063" w:author="任 薪宇" w:date="2018-05-04T13:48:00Z">
              <w:tcPr>
                <w:tcW w:w="694" w:type="dxa"/>
                <w:tcBorders>
                  <w:top w:val="single" w:sz="2" w:space="0" w:color="auto"/>
                  <w:left w:val="single" w:sz="2" w:space="0" w:color="auto"/>
                  <w:bottom w:val="single" w:sz="2" w:space="0" w:color="auto"/>
                  <w:right w:val="single" w:sz="2" w:space="0" w:color="auto"/>
                </w:tcBorders>
                <w:vAlign w:val="bottom"/>
              </w:tcPr>
            </w:tcPrChange>
          </w:tcPr>
          <w:p w14:paraId="7F4E8127" w14:textId="77777777" w:rsidR="002E2D94" w:rsidRDefault="002E2D94" w:rsidP="002E2D94">
            <w:pPr>
              <w:rPr>
                <w:ins w:id="1064" w:author="任 薪宇" w:date="2018-05-04T13:46:00Z"/>
                <w:b/>
                <w:sz w:val="16"/>
                <w:szCs w:val="16"/>
              </w:rPr>
            </w:pPr>
            <w:ins w:id="1065" w:author="任 薪宇" w:date="2018-05-04T13:48:00Z">
              <w:r w:rsidRPr="00E941EE">
                <w:t>0.85</w:t>
              </w:r>
            </w:ins>
          </w:p>
        </w:tc>
        <w:tc>
          <w:tcPr>
            <w:tcW w:w="708" w:type="dxa"/>
            <w:tcBorders>
              <w:top w:val="single" w:sz="2" w:space="0" w:color="auto"/>
              <w:left w:val="single" w:sz="2" w:space="0" w:color="auto"/>
              <w:bottom w:val="single" w:sz="2" w:space="0" w:color="auto"/>
              <w:right w:val="single" w:sz="2" w:space="0" w:color="auto"/>
            </w:tcBorders>
            <w:tcPrChange w:id="1066" w:author="任 薪宇" w:date="2018-05-04T13:48:00Z">
              <w:tcPr>
                <w:tcW w:w="708" w:type="dxa"/>
                <w:tcBorders>
                  <w:top w:val="single" w:sz="2" w:space="0" w:color="auto"/>
                  <w:left w:val="single" w:sz="2" w:space="0" w:color="auto"/>
                  <w:bottom w:val="single" w:sz="2" w:space="0" w:color="auto"/>
                  <w:right w:val="single" w:sz="2" w:space="0" w:color="auto"/>
                </w:tcBorders>
                <w:vAlign w:val="bottom"/>
              </w:tcPr>
            </w:tcPrChange>
          </w:tcPr>
          <w:p w14:paraId="01BDC1BD" w14:textId="77777777" w:rsidR="002E2D94" w:rsidRDefault="002E2D94" w:rsidP="002E2D94">
            <w:pPr>
              <w:rPr>
                <w:ins w:id="1067" w:author="任 薪宇" w:date="2018-05-04T13:46:00Z"/>
                <w:b/>
                <w:sz w:val="16"/>
                <w:szCs w:val="16"/>
              </w:rPr>
            </w:pPr>
            <w:ins w:id="1068" w:author="任 薪宇" w:date="2018-05-04T13:48:00Z">
              <w:r w:rsidRPr="00E941EE">
                <w:t>0.87</w:t>
              </w:r>
            </w:ins>
          </w:p>
        </w:tc>
        <w:tc>
          <w:tcPr>
            <w:tcW w:w="709" w:type="dxa"/>
            <w:tcBorders>
              <w:top w:val="single" w:sz="2" w:space="0" w:color="auto"/>
              <w:left w:val="single" w:sz="2" w:space="0" w:color="auto"/>
              <w:bottom w:val="single" w:sz="2" w:space="0" w:color="auto"/>
              <w:right w:val="single" w:sz="2" w:space="0" w:color="auto"/>
            </w:tcBorders>
            <w:tcPrChange w:id="1069" w:author="任 薪宇" w:date="2018-05-04T13:48:00Z">
              <w:tcPr>
                <w:tcW w:w="709" w:type="dxa"/>
                <w:tcBorders>
                  <w:top w:val="single" w:sz="2" w:space="0" w:color="auto"/>
                  <w:left w:val="single" w:sz="2" w:space="0" w:color="auto"/>
                  <w:bottom w:val="single" w:sz="2" w:space="0" w:color="auto"/>
                  <w:right w:val="single" w:sz="2" w:space="0" w:color="auto"/>
                </w:tcBorders>
                <w:vAlign w:val="bottom"/>
              </w:tcPr>
            </w:tcPrChange>
          </w:tcPr>
          <w:p w14:paraId="67BE19D8" w14:textId="77777777" w:rsidR="002E2D94" w:rsidRDefault="002E2D94" w:rsidP="002E2D94">
            <w:pPr>
              <w:rPr>
                <w:ins w:id="1070" w:author="任 薪宇" w:date="2018-05-04T13:46:00Z"/>
                <w:b/>
                <w:sz w:val="16"/>
                <w:szCs w:val="16"/>
              </w:rPr>
            </w:pPr>
            <w:ins w:id="1071" w:author="任 薪宇" w:date="2018-05-04T13:48:00Z">
              <w:r w:rsidRPr="00E941EE">
                <w:t>0.93</w:t>
              </w:r>
            </w:ins>
          </w:p>
        </w:tc>
        <w:tc>
          <w:tcPr>
            <w:tcW w:w="709" w:type="dxa"/>
            <w:tcBorders>
              <w:top w:val="single" w:sz="2" w:space="0" w:color="auto"/>
              <w:left w:val="single" w:sz="2" w:space="0" w:color="auto"/>
              <w:bottom w:val="single" w:sz="2" w:space="0" w:color="auto"/>
              <w:right w:val="single" w:sz="2" w:space="0" w:color="auto"/>
            </w:tcBorders>
            <w:tcPrChange w:id="1072" w:author="任 薪宇" w:date="2018-05-04T13:48:00Z">
              <w:tcPr>
                <w:tcW w:w="709" w:type="dxa"/>
                <w:tcBorders>
                  <w:top w:val="single" w:sz="2" w:space="0" w:color="auto"/>
                  <w:left w:val="single" w:sz="2" w:space="0" w:color="auto"/>
                  <w:bottom w:val="single" w:sz="2" w:space="0" w:color="auto"/>
                  <w:right w:val="single" w:sz="2" w:space="0" w:color="auto"/>
                </w:tcBorders>
                <w:vAlign w:val="bottom"/>
              </w:tcPr>
            </w:tcPrChange>
          </w:tcPr>
          <w:p w14:paraId="02F2576E" w14:textId="77777777" w:rsidR="002E2D94" w:rsidRDefault="002E2D94" w:rsidP="002E2D94">
            <w:pPr>
              <w:rPr>
                <w:ins w:id="1073" w:author="任 薪宇" w:date="2018-05-04T13:46:00Z"/>
                <w:b/>
                <w:sz w:val="16"/>
                <w:szCs w:val="16"/>
              </w:rPr>
            </w:pPr>
            <w:ins w:id="1074" w:author="任 薪宇" w:date="2018-05-04T13:48:00Z">
              <w:r w:rsidRPr="00E941EE">
                <w:t>0.86</w:t>
              </w:r>
            </w:ins>
          </w:p>
        </w:tc>
        <w:tc>
          <w:tcPr>
            <w:tcW w:w="709" w:type="dxa"/>
            <w:tcBorders>
              <w:top w:val="single" w:sz="2" w:space="0" w:color="auto"/>
              <w:left w:val="single" w:sz="2" w:space="0" w:color="auto"/>
              <w:bottom w:val="single" w:sz="2" w:space="0" w:color="auto"/>
              <w:right w:val="single" w:sz="2" w:space="0" w:color="auto"/>
            </w:tcBorders>
            <w:tcPrChange w:id="1075" w:author="任 薪宇" w:date="2018-05-04T13:48:00Z">
              <w:tcPr>
                <w:tcW w:w="709" w:type="dxa"/>
                <w:tcBorders>
                  <w:top w:val="single" w:sz="2" w:space="0" w:color="auto"/>
                  <w:left w:val="single" w:sz="2" w:space="0" w:color="auto"/>
                  <w:bottom w:val="single" w:sz="2" w:space="0" w:color="auto"/>
                  <w:right w:val="single" w:sz="2" w:space="0" w:color="auto"/>
                </w:tcBorders>
                <w:vAlign w:val="bottom"/>
              </w:tcPr>
            </w:tcPrChange>
          </w:tcPr>
          <w:p w14:paraId="2610C6EB" w14:textId="77777777" w:rsidR="002E2D94" w:rsidRDefault="002E2D94" w:rsidP="002E2D94">
            <w:pPr>
              <w:rPr>
                <w:ins w:id="1076" w:author="任 薪宇" w:date="2018-05-04T13:46:00Z"/>
                <w:b/>
                <w:sz w:val="16"/>
                <w:szCs w:val="16"/>
              </w:rPr>
            </w:pPr>
            <w:ins w:id="1077" w:author="任 薪宇" w:date="2018-05-04T13:48:00Z">
              <w:r w:rsidRPr="00E941EE">
                <w:t>0.86</w:t>
              </w:r>
            </w:ins>
          </w:p>
        </w:tc>
        <w:tc>
          <w:tcPr>
            <w:tcW w:w="709" w:type="dxa"/>
            <w:tcBorders>
              <w:top w:val="single" w:sz="2" w:space="0" w:color="auto"/>
              <w:left w:val="single" w:sz="2" w:space="0" w:color="auto"/>
              <w:bottom w:val="single" w:sz="2" w:space="0" w:color="auto"/>
              <w:right w:val="single" w:sz="2" w:space="0" w:color="auto"/>
            </w:tcBorders>
            <w:tcPrChange w:id="1078"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6CABE270" w14:textId="77777777" w:rsidR="002E2D94" w:rsidRDefault="002E2D94" w:rsidP="002E2D94">
            <w:pPr>
              <w:rPr>
                <w:ins w:id="1079" w:author="任 薪宇" w:date="2018-05-04T13:47:00Z"/>
                <w:b/>
                <w:sz w:val="16"/>
                <w:szCs w:val="16"/>
              </w:rPr>
            </w:pPr>
            <w:ins w:id="1080" w:author="任 薪宇" w:date="2018-05-04T13:48:00Z">
              <w:r w:rsidRPr="00E941EE">
                <w:t>0.68</w:t>
              </w:r>
            </w:ins>
          </w:p>
        </w:tc>
        <w:tc>
          <w:tcPr>
            <w:tcW w:w="709" w:type="dxa"/>
            <w:tcBorders>
              <w:top w:val="single" w:sz="2" w:space="0" w:color="auto"/>
              <w:left w:val="single" w:sz="2" w:space="0" w:color="auto"/>
              <w:bottom w:val="single" w:sz="2" w:space="0" w:color="auto"/>
              <w:right w:val="single" w:sz="2" w:space="0" w:color="auto"/>
            </w:tcBorders>
            <w:tcPrChange w:id="1081"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191AD4F5" w14:textId="77777777" w:rsidR="002E2D94" w:rsidRDefault="002E2D94" w:rsidP="002E2D94">
            <w:pPr>
              <w:rPr>
                <w:ins w:id="1082" w:author="任 薪宇" w:date="2018-05-04T13:47:00Z"/>
                <w:b/>
                <w:sz w:val="16"/>
                <w:szCs w:val="16"/>
              </w:rPr>
            </w:pPr>
            <w:ins w:id="1083" w:author="任 薪宇" w:date="2018-05-04T13:48:00Z">
              <w:r w:rsidRPr="00E941EE">
                <w:t>0.96</w:t>
              </w:r>
            </w:ins>
          </w:p>
        </w:tc>
        <w:tc>
          <w:tcPr>
            <w:tcW w:w="709" w:type="dxa"/>
            <w:tcBorders>
              <w:top w:val="single" w:sz="2" w:space="0" w:color="auto"/>
              <w:left w:val="single" w:sz="2" w:space="0" w:color="auto"/>
              <w:bottom w:val="single" w:sz="2" w:space="0" w:color="auto"/>
              <w:right w:val="single" w:sz="2" w:space="0" w:color="auto"/>
            </w:tcBorders>
            <w:tcPrChange w:id="1084"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35686EA1" w14:textId="77777777" w:rsidR="002E2D94" w:rsidRPr="00A55E54" w:rsidRDefault="002E2D94" w:rsidP="002E2D94">
            <w:pPr>
              <w:rPr>
                <w:ins w:id="1085" w:author="任 薪宇" w:date="2018-05-04T13:47:00Z"/>
                <w:b/>
                <w:sz w:val="16"/>
                <w:szCs w:val="16"/>
              </w:rPr>
            </w:pPr>
            <w:ins w:id="1086" w:author="任 薪宇" w:date="2018-05-04T13:48:00Z">
              <w:r w:rsidRPr="002E2D94">
                <w:rPr>
                  <w:b/>
                  <w:rPrChange w:id="1087" w:author="任 薪宇" w:date="2018-05-04T13:48:00Z">
                    <w:rPr/>
                  </w:rPrChange>
                </w:rPr>
                <w:t>0.98</w:t>
              </w:r>
            </w:ins>
          </w:p>
        </w:tc>
      </w:tr>
      <w:tr w:rsidR="002E2D94" w14:paraId="0AF4A49D" w14:textId="77777777" w:rsidTr="00345512">
        <w:trPr>
          <w:trHeight w:val="341"/>
          <w:jc w:val="center"/>
          <w:ins w:id="1088" w:author="任 薪宇" w:date="2018-05-04T13:46:00Z"/>
          <w:trPrChange w:id="1089" w:author="任 薪宇" w:date="2018-05-04T13:48:00Z">
            <w:trPr>
              <w:trHeight w:val="341"/>
              <w:jc w:val="center"/>
            </w:trPr>
          </w:trPrChange>
        </w:trPr>
        <w:tc>
          <w:tcPr>
            <w:tcW w:w="1404" w:type="dxa"/>
            <w:tcBorders>
              <w:top w:val="single" w:sz="2" w:space="0" w:color="auto"/>
              <w:left w:val="single" w:sz="2" w:space="0" w:color="auto"/>
              <w:bottom w:val="single" w:sz="2" w:space="0" w:color="auto"/>
              <w:right w:val="single" w:sz="2" w:space="0" w:color="auto"/>
            </w:tcBorders>
            <w:tcPrChange w:id="1090" w:author="任 薪宇" w:date="2018-05-04T13:48:00Z">
              <w:tcPr>
                <w:tcW w:w="1404" w:type="dxa"/>
                <w:tcBorders>
                  <w:top w:val="single" w:sz="2" w:space="0" w:color="auto"/>
                  <w:left w:val="single" w:sz="2" w:space="0" w:color="auto"/>
                  <w:bottom w:val="single" w:sz="2" w:space="0" w:color="auto"/>
                  <w:right w:val="single" w:sz="2" w:space="0" w:color="auto"/>
                </w:tcBorders>
              </w:tcPr>
            </w:tcPrChange>
          </w:tcPr>
          <w:p w14:paraId="0FB5EE3C" w14:textId="77777777" w:rsidR="002E2D94" w:rsidRPr="00230E13" w:rsidRDefault="002E2D94" w:rsidP="002E2D94">
            <w:pPr>
              <w:rPr>
                <w:ins w:id="1091" w:author="任 薪宇" w:date="2018-05-04T13:46:00Z"/>
              </w:rPr>
            </w:pPr>
            <w:ins w:id="1092" w:author="任 薪宇" w:date="2018-05-04T13:46:00Z">
              <w:r w:rsidRPr="000263D0">
                <w:t>Video 9</w:t>
              </w:r>
            </w:ins>
          </w:p>
        </w:tc>
        <w:tc>
          <w:tcPr>
            <w:tcW w:w="709" w:type="dxa"/>
            <w:tcBorders>
              <w:top w:val="single" w:sz="2" w:space="0" w:color="auto"/>
              <w:left w:val="single" w:sz="2" w:space="0" w:color="auto"/>
              <w:bottom w:val="single" w:sz="2" w:space="0" w:color="auto"/>
              <w:right w:val="single" w:sz="2" w:space="0" w:color="auto"/>
            </w:tcBorders>
            <w:tcPrChange w:id="1093" w:author="任 薪宇" w:date="2018-05-04T13:48:00Z">
              <w:tcPr>
                <w:tcW w:w="709" w:type="dxa"/>
                <w:tcBorders>
                  <w:top w:val="single" w:sz="2" w:space="0" w:color="auto"/>
                  <w:left w:val="single" w:sz="2" w:space="0" w:color="auto"/>
                  <w:bottom w:val="single" w:sz="2" w:space="0" w:color="auto"/>
                  <w:right w:val="single" w:sz="2" w:space="0" w:color="auto"/>
                </w:tcBorders>
                <w:vAlign w:val="bottom"/>
              </w:tcPr>
            </w:tcPrChange>
          </w:tcPr>
          <w:p w14:paraId="51811C69" w14:textId="77777777" w:rsidR="002E2D94" w:rsidRDefault="002E2D94" w:rsidP="002E2D94">
            <w:pPr>
              <w:rPr>
                <w:ins w:id="1094" w:author="任 薪宇" w:date="2018-05-04T13:46:00Z"/>
                <w:b/>
                <w:sz w:val="16"/>
                <w:szCs w:val="16"/>
              </w:rPr>
            </w:pPr>
            <w:ins w:id="1095" w:author="任 薪宇" w:date="2018-05-04T13:48:00Z">
              <w:r w:rsidRPr="00E941EE">
                <w:t>0.89</w:t>
              </w:r>
            </w:ins>
          </w:p>
        </w:tc>
        <w:tc>
          <w:tcPr>
            <w:tcW w:w="709" w:type="dxa"/>
            <w:tcBorders>
              <w:top w:val="single" w:sz="2" w:space="0" w:color="auto"/>
              <w:left w:val="single" w:sz="2" w:space="0" w:color="auto"/>
              <w:bottom w:val="single" w:sz="2" w:space="0" w:color="auto"/>
              <w:right w:val="single" w:sz="2" w:space="0" w:color="auto"/>
            </w:tcBorders>
            <w:tcPrChange w:id="1096" w:author="任 薪宇" w:date="2018-05-04T13:48:00Z">
              <w:tcPr>
                <w:tcW w:w="709" w:type="dxa"/>
                <w:tcBorders>
                  <w:top w:val="single" w:sz="2" w:space="0" w:color="auto"/>
                  <w:left w:val="single" w:sz="2" w:space="0" w:color="auto"/>
                  <w:bottom w:val="single" w:sz="2" w:space="0" w:color="auto"/>
                  <w:right w:val="single" w:sz="2" w:space="0" w:color="auto"/>
                </w:tcBorders>
                <w:vAlign w:val="bottom"/>
              </w:tcPr>
            </w:tcPrChange>
          </w:tcPr>
          <w:p w14:paraId="612BC3DB" w14:textId="77777777" w:rsidR="002E2D94" w:rsidRDefault="002E2D94" w:rsidP="002E2D94">
            <w:pPr>
              <w:rPr>
                <w:ins w:id="1097" w:author="任 薪宇" w:date="2018-05-04T13:46:00Z"/>
                <w:b/>
                <w:sz w:val="16"/>
                <w:szCs w:val="16"/>
              </w:rPr>
            </w:pPr>
            <w:ins w:id="1098" w:author="任 薪宇" w:date="2018-05-04T13:48:00Z">
              <w:r w:rsidRPr="00E941EE">
                <w:t>0.9</w:t>
              </w:r>
            </w:ins>
          </w:p>
        </w:tc>
        <w:tc>
          <w:tcPr>
            <w:tcW w:w="694" w:type="dxa"/>
            <w:tcBorders>
              <w:top w:val="single" w:sz="2" w:space="0" w:color="auto"/>
              <w:left w:val="single" w:sz="2" w:space="0" w:color="auto"/>
              <w:bottom w:val="single" w:sz="2" w:space="0" w:color="auto"/>
              <w:right w:val="single" w:sz="2" w:space="0" w:color="auto"/>
            </w:tcBorders>
            <w:tcPrChange w:id="1099" w:author="任 薪宇" w:date="2018-05-04T13:48:00Z">
              <w:tcPr>
                <w:tcW w:w="694" w:type="dxa"/>
                <w:tcBorders>
                  <w:top w:val="single" w:sz="2" w:space="0" w:color="auto"/>
                  <w:left w:val="single" w:sz="2" w:space="0" w:color="auto"/>
                  <w:bottom w:val="single" w:sz="2" w:space="0" w:color="auto"/>
                  <w:right w:val="single" w:sz="2" w:space="0" w:color="auto"/>
                </w:tcBorders>
                <w:vAlign w:val="bottom"/>
              </w:tcPr>
            </w:tcPrChange>
          </w:tcPr>
          <w:p w14:paraId="67058EFC" w14:textId="77777777" w:rsidR="002E2D94" w:rsidRDefault="002E2D94" w:rsidP="002E2D94">
            <w:pPr>
              <w:rPr>
                <w:ins w:id="1100" w:author="任 薪宇" w:date="2018-05-04T13:46:00Z"/>
                <w:b/>
                <w:sz w:val="16"/>
                <w:szCs w:val="16"/>
              </w:rPr>
            </w:pPr>
            <w:ins w:id="1101" w:author="任 薪宇" w:date="2018-05-04T13:48:00Z">
              <w:r w:rsidRPr="00E941EE">
                <w:t>0.87</w:t>
              </w:r>
            </w:ins>
          </w:p>
        </w:tc>
        <w:tc>
          <w:tcPr>
            <w:tcW w:w="708" w:type="dxa"/>
            <w:tcBorders>
              <w:top w:val="single" w:sz="2" w:space="0" w:color="auto"/>
              <w:left w:val="single" w:sz="2" w:space="0" w:color="auto"/>
              <w:bottom w:val="single" w:sz="2" w:space="0" w:color="auto"/>
              <w:right w:val="single" w:sz="2" w:space="0" w:color="auto"/>
            </w:tcBorders>
            <w:tcPrChange w:id="1102" w:author="任 薪宇" w:date="2018-05-04T13:48:00Z">
              <w:tcPr>
                <w:tcW w:w="708" w:type="dxa"/>
                <w:tcBorders>
                  <w:top w:val="single" w:sz="2" w:space="0" w:color="auto"/>
                  <w:left w:val="single" w:sz="2" w:space="0" w:color="auto"/>
                  <w:bottom w:val="single" w:sz="2" w:space="0" w:color="auto"/>
                  <w:right w:val="single" w:sz="2" w:space="0" w:color="auto"/>
                </w:tcBorders>
                <w:vAlign w:val="bottom"/>
              </w:tcPr>
            </w:tcPrChange>
          </w:tcPr>
          <w:p w14:paraId="5B4B3F00" w14:textId="77777777" w:rsidR="002E2D94" w:rsidRDefault="002E2D94" w:rsidP="002E2D94">
            <w:pPr>
              <w:rPr>
                <w:ins w:id="1103" w:author="任 薪宇" w:date="2018-05-04T13:46:00Z"/>
                <w:b/>
                <w:sz w:val="16"/>
                <w:szCs w:val="16"/>
              </w:rPr>
            </w:pPr>
            <w:ins w:id="1104" w:author="任 薪宇" w:date="2018-05-04T13:48:00Z">
              <w:r w:rsidRPr="00E941EE">
                <w:t>0.84</w:t>
              </w:r>
            </w:ins>
          </w:p>
        </w:tc>
        <w:tc>
          <w:tcPr>
            <w:tcW w:w="709" w:type="dxa"/>
            <w:tcBorders>
              <w:top w:val="single" w:sz="2" w:space="0" w:color="auto"/>
              <w:left w:val="single" w:sz="2" w:space="0" w:color="auto"/>
              <w:bottom w:val="single" w:sz="2" w:space="0" w:color="auto"/>
              <w:right w:val="single" w:sz="2" w:space="0" w:color="auto"/>
            </w:tcBorders>
            <w:tcPrChange w:id="1105" w:author="任 薪宇" w:date="2018-05-04T13:48:00Z">
              <w:tcPr>
                <w:tcW w:w="709" w:type="dxa"/>
                <w:tcBorders>
                  <w:top w:val="single" w:sz="2" w:space="0" w:color="auto"/>
                  <w:left w:val="single" w:sz="2" w:space="0" w:color="auto"/>
                  <w:bottom w:val="single" w:sz="2" w:space="0" w:color="auto"/>
                  <w:right w:val="single" w:sz="2" w:space="0" w:color="auto"/>
                </w:tcBorders>
                <w:vAlign w:val="bottom"/>
              </w:tcPr>
            </w:tcPrChange>
          </w:tcPr>
          <w:p w14:paraId="70BCBA97" w14:textId="77777777" w:rsidR="002E2D94" w:rsidRDefault="002E2D94" w:rsidP="002E2D94">
            <w:pPr>
              <w:rPr>
                <w:ins w:id="1106" w:author="任 薪宇" w:date="2018-05-04T13:46:00Z"/>
                <w:b/>
                <w:sz w:val="16"/>
                <w:szCs w:val="16"/>
              </w:rPr>
            </w:pPr>
            <w:ins w:id="1107" w:author="任 薪宇" w:date="2018-05-04T13:48:00Z">
              <w:r w:rsidRPr="00E941EE">
                <w:t>0.92</w:t>
              </w:r>
            </w:ins>
          </w:p>
        </w:tc>
        <w:tc>
          <w:tcPr>
            <w:tcW w:w="709" w:type="dxa"/>
            <w:tcBorders>
              <w:top w:val="single" w:sz="2" w:space="0" w:color="auto"/>
              <w:left w:val="single" w:sz="2" w:space="0" w:color="auto"/>
              <w:bottom w:val="single" w:sz="2" w:space="0" w:color="auto"/>
              <w:right w:val="single" w:sz="2" w:space="0" w:color="auto"/>
            </w:tcBorders>
            <w:tcPrChange w:id="1108" w:author="任 薪宇" w:date="2018-05-04T13:48:00Z">
              <w:tcPr>
                <w:tcW w:w="709" w:type="dxa"/>
                <w:tcBorders>
                  <w:top w:val="single" w:sz="2" w:space="0" w:color="auto"/>
                  <w:left w:val="single" w:sz="2" w:space="0" w:color="auto"/>
                  <w:bottom w:val="single" w:sz="2" w:space="0" w:color="auto"/>
                  <w:right w:val="single" w:sz="2" w:space="0" w:color="auto"/>
                </w:tcBorders>
                <w:vAlign w:val="bottom"/>
              </w:tcPr>
            </w:tcPrChange>
          </w:tcPr>
          <w:p w14:paraId="134F19A9" w14:textId="77777777" w:rsidR="002E2D94" w:rsidRDefault="002E2D94" w:rsidP="002E2D94">
            <w:pPr>
              <w:rPr>
                <w:ins w:id="1109" w:author="任 薪宇" w:date="2018-05-04T13:46:00Z"/>
                <w:b/>
                <w:sz w:val="16"/>
                <w:szCs w:val="16"/>
              </w:rPr>
            </w:pPr>
            <w:ins w:id="1110" w:author="任 薪宇" w:date="2018-05-04T13:48:00Z">
              <w:r w:rsidRPr="00E941EE">
                <w:t>0.87</w:t>
              </w:r>
            </w:ins>
          </w:p>
        </w:tc>
        <w:tc>
          <w:tcPr>
            <w:tcW w:w="709" w:type="dxa"/>
            <w:tcBorders>
              <w:top w:val="single" w:sz="2" w:space="0" w:color="auto"/>
              <w:left w:val="single" w:sz="2" w:space="0" w:color="auto"/>
              <w:bottom w:val="single" w:sz="2" w:space="0" w:color="auto"/>
              <w:right w:val="single" w:sz="2" w:space="0" w:color="auto"/>
            </w:tcBorders>
            <w:tcPrChange w:id="1111" w:author="任 薪宇" w:date="2018-05-04T13:48:00Z">
              <w:tcPr>
                <w:tcW w:w="709" w:type="dxa"/>
                <w:tcBorders>
                  <w:top w:val="single" w:sz="2" w:space="0" w:color="auto"/>
                  <w:left w:val="single" w:sz="2" w:space="0" w:color="auto"/>
                  <w:bottom w:val="single" w:sz="2" w:space="0" w:color="auto"/>
                  <w:right w:val="single" w:sz="2" w:space="0" w:color="auto"/>
                </w:tcBorders>
                <w:vAlign w:val="bottom"/>
              </w:tcPr>
            </w:tcPrChange>
          </w:tcPr>
          <w:p w14:paraId="5C9823F6" w14:textId="77777777" w:rsidR="002E2D94" w:rsidRDefault="002E2D94" w:rsidP="002E2D94">
            <w:pPr>
              <w:rPr>
                <w:ins w:id="1112" w:author="任 薪宇" w:date="2018-05-04T13:46:00Z"/>
                <w:b/>
                <w:sz w:val="16"/>
                <w:szCs w:val="16"/>
              </w:rPr>
            </w:pPr>
            <w:ins w:id="1113" w:author="任 薪宇" w:date="2018-05-04T13:48:00Z">
              <w:r w:rsidRPr="00E941EE">
                <w:t>0.86</w:t>
              </w:r>
            </w:ins>
          </w:p>
        </w:tc>
        <w:tc>
          <w:tcPr>
            <w:tcW w:w="709" w:type="dxa"/>
            <w:tcBorders>
              <w:top w:val="single" w:sz="2" w:space="0" w:color="auto"/>
              <w:left w:val="single" w:sz="2" w:space="0" w:color="auto"/>
              <w:bottom w:val="single" w:sz="2" w:space="0" w:color="auto"/>
              <w:right w:val="single" w:sz="2" w:space="0" w:color="auto"/>
            </w:tcBorders>
            <w:tcPrChange w:id="1114"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53A87DB7" w14:textId="77777777" w:rsidR="002E2D94" w:rsidRDefault="002E2D94" w:rsidP="002E2D94">
            <w:pPr>
              <w:rPr>
                <w:ins w:id="1115" w:author="任 薪宇" w:date="2018-05-04T13:47:00Z"/>
                <w:b/>
                <w:sz w:val="16"/>
                <w:szCs w:val="16"/>
              </w:rPr>
            </w:pPr>
            <w:ins w:id="1116" w:author="任 薪宇" w:date="2018-05-04T13:48:00Z">
              <w:r w:rsidRPr="00E941EE">
                <w:t>0.78</w:t>
              </w:r>
            </w:ins>
          </w:p>
        </w:tc>
        <w:tc>
          <w:tcPr>
            <w:tcW w:w="709" w:type="dxa"/>
            <w:tcBorders>
              <w:top w:val="single" w:sz="2" w:space="0" w:color="auto"/>
              <w:left w:val="single" w:sz="2" w:space="0" w:color="auto"/>
              <w:bottom w:val="single" w:sz="2" w:space="0" w:color="auto"/>
              <w:right w:val="single" w:sz="2" w:space="0" w:color="auto"/>
            </w:tcBorders>
            <w:tcPrChange w:id="1117"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01EBBE29" w14:textId="77777777" w:rsidR="002E2D94" w:rsidRDefault="002E2D94" w:rsidP="002E2D94">
            <w:pPr>
              <w:rPr>
                <w:ins w:id="1118" w:author="任 薪宇" w:date="2018-05-04T13:47:00Z"/>
                <w:b/>
                <w:sz w:val="16"/>
                <w:szCs w:val="16"/>
              </w:rPr>
            </w:pPr>
            <w:ins w:id="1119" w:author="任 薪宇" w:date="2018-05-04T13:48:00Z">
              <w:r w:rsidRPr="00E941EE">
                <w:t>0.88</w:t>
              </w:r>
            </w:ins>
          </w:p>
        </w:tc>
        <w:tc>
          <w:tcPr>
            <w:tcW w:w="709" w:type="dxa"/>
            <w:tcBorders>
              <w:top w:val="single" w:sz="2" w:space="0" w:color="auto"/>
              <w:left w:val="single" w:sz="2" w:space="0" w:color="auto"/>
              <w:bottom w:val="single" w:sz="2" w:space="0" w:color="auto"/>
              <w:right w:val="single" w:sz="2" w:space="0" w:color="auto"/>
            </w:tcBorders>
            <w:tcPrChange w:id="1120"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4BEAD4DB" w14:textId="77777777" w:rsidR="002E2D94" w:rsidRPr="00A55E54" w:rsidRDefault="002E2D94" w:rsidP="002E2D94">
            <w:pPr>
              <w:rPr>
                <w:ins w:id="1121" w:author="任 薪宇" w:date="2018-05-04T13:47:00Z"/>
                <w:b/>
                <w:sz w:val="16"/>
                <w:szCs w:val="16"/>
              </w:rPr>
            </w:pPr>
            <w:ins w:id="1122" w:author="任 薪宇" w:date="2018-05-04T13:48:00Z">
              <w:r w:rsidRPr="002E2D94">
                <w:rPr>
                  <w:b/>
                  <w:rPrChange w:id="1123" w:author="任 薪宇" w:date="2018-05-04T13:48:00Z">
                    <w:rPr/>
                  </w:rPrChange>
                </w:rPr>
                <w:t>0.99</w:t>
              </w:r>
            </w:ins>
          </w:p>
        </w:tc>
      </w:tr>
      <w:tr w:rsidR="002E2D94" w14:paraId="61281234" w14:textId="77777777" w:rsidTr="00345512">
        <w:trPr>
          <w:trHeight w:val="341"/>
          <w:jc w:val="center"/>
          <w:ins w:id="1124" w:author="任 薪宇" w:date="2018-05-04T13:46:00Z"/>
          <w:trPrChange w:id="1125" w:author="任 薪宇" w:date="2018-05-04T13:48:00Z">
            <w:trPr>
              <w:trHeight w:val="341"/>
              <w:jc w:val="center"/>
            </w:trPr>
          </w:trPrChange>
        </w:trPr>
        <w:tc>
          <w:tcPr>
            <w:tcW w:w="1404" w:type="dxa"/>
            <w:tcBorders>
              <w:top w:val="single" w:sz="2" w:space="0" w:color="auto"/>
              <w:left w:val="single" w:sz="2" w:space="0" w:color="auto"/>
              <w:bottom w:val="single" w:sz="2" w:space="0" w:color="auto"/>
              <w:right w:val="single" w:sz="2" w:space="0" w:color="auto"/>
            </w:tcBorders>
            <w:tcPrChange w:id="1126" w:author="任 薪宇" w:date="2018-05-04T13:48:00Z">
              <w:tcPr>
                <w:tcW w:w="1404" w:type="dxa"/>
                <w:tcBorders>
                  <w:top w:val="single" w:sz="2" w:space="0" w:color="auto"/>
                  <w:left w:val="single" w:sz="2" w:space="0" w:color="auto"/>
                  <w:bottom w:val="single" w:sz="2" w:space="0" w:color="auto"/>
                  <w:right w:val="single" w:sz="2" w:space="0" w:color="auto"/>
                </w:tcBorders>
              </w:tcPr>
            </w:tcPrChange>
          </w:tcPr>
          <w:p w14:paraId="665BD75A" w14:textId="77777777" w:rsidR="002E2D94" w:rsidRPr="00230E13" w:rsidRDefault="002E2D94" w:rsidP="002E2D94">
            <w:pPr>
              <w:rPr>
                <w:ins w:id="1127" w:author="任 薪宇" w:date="2018-05-04T13:46:00Z"/>
              </w:rPr>
            </w:pPr>
            <w:ins w:id="1128" w:author="任 薪宇" w:date="2018-05-04T13:46:00Z">
              <w:r w:rsidRPr="000263D0">
                <w:t>Video 10</w:t>
              </w:r>
            </w:ins>
          </w:p>
        </w:tc>
        <w:tc>
          <w:tcPr>
            <w:tcW w:w="709" w:type="dxa"/>
            <w:tcBorders>
              <w:top w:val="single" w:sz="2" w:space="0" w:color="auto"/>
              <w:left w:val="single" w:sz="2" w:space="0" w:color="auto"/>
              <w:bottom w:val="single" w:sz="2" w:space="0" w:color="auto"/>
              <w:right w:val="single" w:sz="2" w:space="0" w:color="auto"/>
            </w:tcBorders>
            <w:tcPrChange w:id="1129" w:author="任 薪宇" w:date="2018-05-04T13:48:00Z">
              <w:tcPr>
                <w:tcW w:w="709" w:type="dxa"/>
                <w:tcBorders>
                  <w:top w:val="single" w:sz="2" w:space="0" w:color="auto"/>
                  <w:left w:val="single" w:sz="2" w:space="0" w:color="auto"/>
                  <w:bottom w:val="single" w:sz="2" w:space="0" w:color="auto"/>
                  <w:right w:val="single" w:sz="2" w:space="0" w:color="auto"/>
                </w:tcBorders>
                <w:vAlign w:val="bottom"/>
              </w:tcPr>
            </w:tcPrChange>
          </w:tcPr>
          <w:p w14:paraId="6C617A00" w14:textId="77777777" w:rsidR="002E2D94" w:rsidRDefault="002E2D94" w:rsidP="002E2D94">
            <w:pPr>
              <w:rPr>
                <w:ins w:id="1130" w:author="任 薪宇" w:date="2018-05-04T13:46:00Z"/>
                <w:b/>
                <w:sz w:val="16"/>
                <w:szCs w:val="16"/>
              </w:rPr>
            </w:pPr>
            <w:ins w:id="1131" w:author="任 薪宇" w:date="2018-05-04T13:48:00Z">
              <w:r w:rsidRPr="00E941EE">
                <w:t>0.89</w:t>
              </w:r>
            </w:ins>
          </w:p>
        </w:tc>
        <w:tc>
          <w:tcPr>
            <w:tcW w:w="709" w:type="dxa"/>
            <w:tcBorders>
              <w:top w:val="single" w:sz="2" w:space="0" w:color="auto"/>
              <w:left w:val="single" w:sz="2" w:space="0" w:color="auto"/>
              <w:bottom w:val="single" w:sz="2" w:space="0" w:color="auto"/>
              <w:right w:val="single" w:sz="2" w:space="0" w:color="auto"/>
            </w:tcBorders>
            <w:tcPrChange w:id="1132" w:author="任 薪宇" w:date="2018-05-04T13:48:00Z">
              <w:tcPr>
                <w:tcW w:w="709" w:type="dxa"/>
                <w:tcBorders>
                  <w:top w:val="single" w:sz="2" w:space="0" w:color="auto"/>
                  <w:left w:val="single" w:sz="2" w:space="0" w:color="auto"/>
                  <w:bottom w:val="single" w:sz="2" w:space="0" w:color="auto"/>
                  <w:right w:val="single" w:sz="2" w:space="0" w:color="auto"/>
                </w:tcBorders>
                <w:vAlign w:val="bottom"/>
              </w:tcPr>
            </w:tcPrChange>
          </w:tcPr>
          <w:p w14:paraId="729237D3" w14:textId="77777777" w:rsidR="002E2D94" w:rsidRDefault="002E2D94" w:rsidP="002E2D94">
            <w:pPr>
              <w:rPr>
                <w:ins w:id="1133" w:author="任 薪宇" w:date="2018-05-04T13:46:00Z"/>
                <w:b/>
                <w:sz w:val="16"/>
                <w:szCs w:val="16"/>
              </w:rPr>
            </w:pPr>
            <w:ins w:id="1134" w:author="任 薪宇" w:date="2018-05-04T13:48:00Z">
              <w:r w:rsidRPr="00E941EE">
                <w:t>0.86</w:t>
              </w:r>
            </w:ins>
          </w:p>
        </w:tc>
        <w:tc>
          <w:tcPr>
            <w:tcW w:w="694" w:type="dxa"/>
            <w:tcBorders>
              <w:top w:val="single" w:sz="2" w:space="0" w:color="auto"/>
              <w:left w:val="single" w:sz="2" w:space="0" w:color="auto"/>
              <w:bottom w:val="single" w:sz="2" w:space="0" w:color="auto"/>
              <w:right w:val="single" w:sz="2" w:space="0" w:color="auto"/>
            </w:tcBorders>
            <w:tcPrChange w:id="1135" w:author="任 薪宇" w:date="2018-05-04T13:48:00Z">
              <w:tcPr>
                <w:tcW w:w="694" w:type="dxa"/>
                <w:tcBorders>
                  <w:top w:val="single" w:sz="2" w:space="0" w:color="auto"/>
                  <w:left w:val="single" w:sz="2" w:space="0" w:color="auto"/>
                  <w:bottom w:val="single" w:sz="2" w:space="0" w:color="auto"/>
                  <w:right w:val="single" w:sz="2" w:space="0" w:color="auto"/>
                </w:tcBorders>
                <w:vAlign w:val="bottom"/>
              </w:tcPr>
            </w:tcPrChange>
          </w:tcPr>
          <w:p w14:paraId="6E749428" w14:textId="77777777" w:rsidR="002E2D94" w:rsidRDefault="002E2D94" w:rsidP="002E2D94">
            <w:pPr>
              <w:rPr>
                <w:ins w:id="1136" w:author="任 薪宇" w:date="2018-05-04T13:46:00Z"/>
                <w:b/>
                <w:sz w:val="16"/>
                <w:szCs w:val="16"/>
              </w:rPr>
            </w:pPr>
            <w:ins w:id="1137" w:author="任 薪宇" w:date="2018-05-04T13:48:00Z">
              <w:r w:rsidRPr="00E941EE">
                <w:t>0.89</w:t>
              </w:r>
            </w:ins>
          </w:p>
        </w:tc>
        <w:tc>
          <w:tcPr>
            <w:tcW w:w="708" w:type="dxa"/>
            <w:tcBorders>
              <w:top w:val="single" w:sz="2" w:space="0" w:color="auto"/>
              <w:left w:val="single" w:sz="2" w:space="0" w:color="auto"/>
              <w:bottom w:val="single" w:sz="2" w:space="0" w:color="auto"/>
              <w:right w:val="single" w:sz="2" w:space="0" w:color="auto"/>
            </w:tcBorders>
            <w:tcPrChange w:id="1138" w:author="任 薪宇" w:date="2018-05-04T13:48:00Z">
              <w:tcPr>
                <w:tcW w:w="708" w:type="dxa"/>
                <w:tcBorders>
                  <w:top w:val="single" w:sz="2" w:space="0" w:color="auto"/>
                  <w:left w:val="single" w:sz="2" w:space="0" w:color="auto"/>
                  <w:bottom w:val="single" w:sz="2" w:space="0" w:color="auto"/>
                  <w:right w:val="single" w:sz="2" w:space="0" w:color="auto"/>
                </w:tcBorders>
                <w:vAlign w:val="bottom"/>
              </w:tcPr>
            </w:tcPrChange>
          </w:tcPr>
          <w:p w14:paraId="0964C223" w14:textId="77777777" w:rsidR="002E2D94" w:rsidRDefault="002E2D94" w:rsidP="002E2D94">
            <w:pPr>
              <w:rPr>
                <w:ins w:id="1139" w:author="任 薪宇" w:date="2018-05-04T13:46:00Z"/>
                <w:b/>
                <w:sz w:val="16"/>
                <w:szCs w:val="16"/>
              </w:rPr>
            </w:pPr>
            <w:ins w:id="1140" w:author="任 薪宇" w:date="2018-05-04T13:48:00Z">
              <w:r w:rsidRPr="00E941EE">
                <w:t>0.91</w:t>
              </w:r>
            </w:ins>
          </w:p>
        </w:tc>
        <w:tc>
          <w:tcPr>
            <w:tcW w:w="709" w:type="dxa"/>
            <w:tcBorders>
              <w:top w:val="single" w:sz="2" w:space="0" w:color="auto"/>
              <w:left w:val="single" w:sz="2" w:space="0" w:color="auto"/>
              <w:bottom w:val="single" w:sz="2" w:space="0" w:color="auto"/>
              <w:right w:val="single" w:sz="2" w:space="0" w:color="auto"/>
            </w:tcBorders>
            <w:tcPrChange w:id="1141" w:author="任 薪宇" w:date="2018-05-04T13:48:00Z">
              <w:tcPr>
                <w:tcW w:w="709" w:type="dxa"/>
                <w:tcBorders>
                  <w:top w:val="single" w:sz="2" w:space="0" w:color="auto"/>
                  <w:left w:val="single" w:sz="2" w:space="0" w:color="auto"/>
                  <w:bottom w:val="single" w:sz="2" w:space="0" w:color="auto"/>
                  <w:right w:val="single" w:sz="2" w:space="0" w:color="auto"/>
                </w:tcBorders>
                <w:vAlign w:val="bottom"/>
              </w:tcPr>
            </w:tcPrChange>
          </w:tcPr>
          <w:p w14:paraId="79787913" w14:textId="77777777" w:rsidR="002E2D94" w:rsidRDefault="002E2D94" w:rsidP="002E2D94">
            <w:pPr>
              <w:rPr>
                <w:ins w:id="1142" w:author="任 薪宇" w:date="2018-05-04T13:46:00Z"/>
                <w:b/>
                <w:sz w:val="16"/>
                <w:szCs w:val="16"/>
              </w:rPr>
            </w:pPr>
            <w:ins w:id="1143" w:author="任 薪宇" w:date="2018-05-04T13:48:00Z">
              <w:r w:rsidRPr="00E941EE">
                <w:t>0.92</w:t>
              </w:r>
            </w:ins>
          </w:p>
        </w:tc>
        <w:tc>
          <w:tcPr>
            <w:tcW w:w="709" w:type="dxa"/>
            <w:tcBorders>
              <w:top w:val="single" w:sz="2" w:space="0" w:color="auto"/>
              <w:left w:val="single" w:sz="2" w:space="0" w:color="auto"/>
              <w:bottom w:val="single" w:sz="2" w:space="0" w:color="auto"/>
              <w:right w:val="single" w:sz="2" w:space="0" w:color="auto"/>
            </w:tcBorders>
            <w:tcPrChange w:id="1144" w:author="任 薪宇" w:date="2018-05-04T13:48:00Z">
              <w:tcPr>
                <w:tcW w:w="709" w:type="dxa"/>
                <w:tcBorders>
                  <w:top w:val="single" w:sz="2" w:space="0" w:color="auto"/>
                  <w:left w:val="single" w:sz="2" w:space="0" w:color="auto"/>
                  <w:bottom w:val="single" w:sz="2" w:space="0" w:color="auto"/>
                  <w:right w:val="single" w:sz="2" w:space="0" w:color="auto"/>
                </w:tcBorders>
                <w:vAlign w:val="bottom"/>
              </w:tcPr>
            </w:tcPrChange>
          </w:tcPr>
          <w:p w14:paraId="1DC9CF3B" w14:textId="77777777" w:rsidR="002E2D94" w:rsidRDefault="002E2D94" w:rsidP="002E2D94">
            <w:pPr>
              <w:rPr>
                <w:ins w:id="1145" w:author="任 薪宇" w:date="2018-05-04T13:46:00Z"/>
                <w:b/>
                <w:sz w:val="16"/>
                <w:szCs w:val="16"/>
              </w:rPr>
            </w:pPr>
            <w:ins w:id="1146" w:author="任 薪宇" w:date="2018-05-04T13:48:00Z">
              <w:r w:rsidRPr="00E941EE">
                <w:t>0.9</w:t>
              </w:r>
            </w:ins>
          </w:p>
        </w:tc>
        <w:tc>
          <w:tcPr>
            <w:tcW w:w="709" w:type="dxa"/>
            <w:tcBorders>
              <w:top w:val="single" w:sz="2" w:space="0" w:color="auto"/>
              <w:left w:val="single" w:sz="2" w:space="0" w:color="auto"/>
              <w:bottom w:val="single" w:sz="2" w:space="0" w:color="auto"/>
              <w:right w:val="single" w:sz="2" w:space="0" w:color="auto"/>
            </w:tcBorders>
            <w:tcPrChange w:id="1147" w:author="任 薪宇" w:date="2018-05-04T13:48:00Z">
              <w:tcPr>
                <w:tcW w:w="709" w:type="dxa"/>
                <w:tcBorders>
                  <w:top w:val="single" w:sz="2" w:space="0" w:color="auto"/>
                  <w:left w:val="single" w:sz="2" w:space="0" w:color="auto"/>
                  <w:bottom w:val="single" w:sz="2" w:space="0" w:color="auto"/>
                  <w:right w:val="single" w:sz="2" w:space="0" w:color="auto"/>
                </w:tcBorders>
                <w:vAlign w:val="bottom"/>
              </w:tcPr>
            </w:tcPrChange>
          </w:tcPr>
          <w:p w14:paraId="621FD1B0" w14:textId="77777777" w:rsidR="002E2D94" w:rsidRDefault="002E2D94" w:rsidP="002E2D94">
            <w:pPr>
              <w:rPr>
                <w:ins w:id="1148" w:author="任 薪宇" w:date="2018-05-04T13:46:00Z"/>
                <w:b/>
                <w:sz w:val="16"/>
                <w:szCs w:val="16"/>
              </w:rPr>
            </w:pPr>
            <w:ins w:id="1149" w:author="任 薪宇" w:date="2018-05-04T13:48:00Z">
              <w:r w:rsidRPr="00E941EE">
                <w:t>0.94</w:t>
              </w:r>
            </w:ins>
          </w:p>
        </w:tc>
        <w:tc>
          <w:tcPr>
            <w:tcW w:w="709" w:type="dxa"/>
            <w:tcBorders>
              <w:top w:val="single" w:sz="2" w:space="0" w:color="auto"/>
              <w:left w:val="single" w:sz="2" w:space="0" w:color="auto"/>
              <w:bottom w:val="single" w:sz="2" w:space="0" w:color="auto"/>
              <w:right w:val="single" w:sz="2" w:space="0" w:color="auto"/>
            </w:tcBorders>
            <w:tcPrChange w:id="1150"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79BC432C" w14:textId="77777777" w:rsidR="002E2D94" w:rsidRDefault="002E2D94" w:rsidP="002E2D94">
            <w:pPr>
              <w:rPr>
                <w:ins w:id="1151" w:author="任 薪宇" w:date="2018-05-04T13:47:00Z"/>
                <w:b/>
                <w:sz w:val="16"/>
                <w:szCs w:val="16"/>
              </w:rPr>
            </w:pPr>
            <w:ins w:id="1152" w:author="任 薪宇" w:date="2018-05-04T13:48:00Z">
              <w:r w:rsidRPr="00E941EE">
                <w:t>0.85</w:t>
              </w:r>
            </w:ins>
          </w:p>
        </w:tc>
        <w:tc>
          <w:tcPr>
            <w:tcW w:w="709" w:type="dxa"/>
            <w:tcBorders>
              <w:top w:val="single" w:sz="2" w:space="0" w:color="auto"/>
              <w:left w:val="single" w:sz="2" w:space="0" w:color="auto"/>
              <w:bottom w:val="single" w:sz="2" w:space="0" w:color="auto"/>
              <w:right w:val="single" w:sz="2" w:space="0" w:color="auto"/>
            </w:tcBorders>
            <w:tcPrChange w:id="1153"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4669E0F3" w14:textId="77777777" w:rsidR="002E2D94" w:rsidRDefault="002E2D94" w:rsidP="002E2D94">
            <w:pPr>
              <w:rPr>
                <w:ins w:id="1154" w:author="任 薪宇" w:date="2018-05-04T13:47:00Z"/>
                <w:b/>
                <w:sz w:val="16"/>
                <w:szCs w:val="16"/>
              </w:rPr>
            </w:pPr>
            <w:ins w:id="1155" w:author="任 薪宇" w:date="2018-05-04T13:48:00Z">
              <w:r w:rsidRPr="00E941EE">
                <w:t>0.96</w:t>
              </w:r>
            </w:ins>
          </w:p>
        </w:tc>
        <w:tc>
          <w:tcPr>
            <w:tcW w:w="709" w:type="dxa"/>
            <w:tcBorders>
              <w:top w:val="single" w:sz="2" w:space="0" w:color="auto"/>
              <w:left w:val="single" w:sz="2" w:space="0" w:color="auto"/>
              <w:bottom w:val="single" w:sz="2" w:space="0" w:color="auto"/>
              <w:right w:val="single" w:sz="2" w:space="0" w:color="auto"/>
            </w:tcBorders>
            <w:tcPrChange w:id="1156"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66E7AEC1" w14:textId="77777777" w:rsidR="002E2D94" w:rsidRPr="00A55E54" w:rsidRDefault="002E2D94" w:rsidP="002E2D94">
            <w:pPr>
              <w:rPr>
                <w:ins w:id="1157" w:author="任 薪宇" w:date="2018-05-04T13:47:00Z"/>
                <w:b/>
                <w:sz w:val="16"/>
                <w:szCs w:val="16"/>
              </w:rPr>
            </w:pPr>
            <w:ins w:id="1158" w:author="任 薪宇" w:date="2018-05-04T13:48:00Z">
              <w:r w:rsidRPr="002E2D94">
                <w:rPr>
                  <w:b/>
                  <w:rPrChange w:id="1159" w:author="任 薪宇" w:date="2018-05-04T13:48:00Z">
                    <w:rPr/>
                  </w:rPrChange>
                </w:rPr>
                <w:t>0.97</w:t>
              </w:r>
            </w:ins>
          </w:p>
        </w:tc>
      </w:tr>
      <w:tr w:rsidR="002E2D94" w14:paraId="3AEC34AC" w14:textId="77777777" w:rsidTr="00345512">
        <w:trPr>
          <w:trHeight w:val="341"/>
          <w:jc w:val="center"/>
          <w:ins w:id="1160" w:author="任 薪宇" w:date="2018-05-04T13:46:00Z"/>
          <w:trPrChange w:id="1161" w:author="任 薪宇" w:date="2018-05-04T13:48:00Z">
            <w:trPr>
              <w:trHeight w:val="341"/>
              <w:jc w:val="center"/>
            </w:trPr>
          </w:trPrChange>
        </w:trPr>
        <w:tc>
          <w:tcPr>
            <w:tcW w:w="1404" w:type="dxa"/>
            <w:tcBorders>
              <w:top w:val="single" w:sz="2" w:space="0" w:color="auto"/>
              <w:left w:val="single" w:sz="2" w:space="0" w:color="auto"/>
              <w:bottom w:val="single" w:sz="2" w:space="0" w:color="auto"/>
              <w:right w:val="single" w:sz="2" w:space="0" w:color="auto"/>
            </w:tcBorders>
            <w:tcPrChange w:id="1162" w:author="任 薪宇" w:date="2018-05-04T13:48:00Z">
              <w:tcPr>
                <w:tcW w:w="1404" w:type="dxa"/>
                <w:tcBorders>
                  <w:top w:val="single" w:sz="2" w:space="0" w:color="auto"/>
                  <w:left w:val="single" w:sz="2" w:space="0" w:color="auto"/>
                  <w:bottom w:val="single" w:sz="2" w:space="0" w:color="auto"/>
                  <w:right w:val="single" w:sz="2" w:space="0" w:color="auto"/>
                </w:tcBorders>
              </w:tcPr>
            </w:tcPrChange>
          </w:tcPr>
          <w:p w14:paraId="594F4AE7" w14:textId="77777777" w:rsidR="002E2D94" w:rsidRPr="00230E13" w:rsidRDefault="002E2D94" w:rsidP="002E2D94">
            <w:pPr>
              <w:rPr>
                <w:ins w:id="1163" w:author="任 薪宇" w:date="2018-05-04T13:46:00Z"/>
              </w:rPr>
            </w:pPr>
            <w:ins w:id="1164" w:author="任 薪宇" w:date="2018-05-04T13:46:00Z">
              <w:r w:rsidRPr="000263D0">
                <w:t>average</w:t>
              </w:r>
            </w:ins>
          </w:p>
        </w:tc>
        <w:tc>
          <w:tcPr>
            <w:tcW w:w="709" w:type="dxa"/>
            <w:tcBorders>
              <w:top w:val="single" w:sz="2" w:space="0" w:color="auto"/>
              <w:left w:val="single" w:sz="2" w:space="0" w:color="auto"/>
              <w:bottom w:val="single" w:sz="2" w:space="0" w:color="auto"/>
              <w:right w:val="single" w:sz="2" w:space="0" w:color="auto"/>
            </w:tcBorders>
            <w:tcPrChange w:id="1165" w:author="任 薪宇" w:date="2018-05-04T13:48:00Z">
              <w:tcPr>
                <w:tcW w:w="709" w:type="dxa"/>
                <w:tcBorders>
                  <w:top w:val="single" w:sz="2" w:space="0" w:color="auto"/>
                  <w:left w:val="single" w:sz="2" w:space="0" w:color="auto"/>
                  <w:bottom w:val="single" w:sz="2" w:space="0" w:color="auto"/>
                  <w:right w:val="single" w:sz="2" w:space="0" w:color="auto"/>
                </w:tcBorders>
                <w:vAlign w:val="bottom"/>
              </w:tcPr>
            </w:tcPrChange>
          </w:tcPr>
          <w:p w14:paraId="51F95CFA" w14:textId="77777777" w:rsidR="002E2D94" w:rsidRDefault="00283155" w:rsidP="002E2D94">
            <w:pPr>
              <w:rPr>
                <w:ins w:id="1166" w:author="任 薪宇" w:date="2018-05-04T13:46:00Z"/>
                <w:b/>
                <w:sz w:val="16"/>
                <w:szCs w:val="16"/>
              </w:rPr>
            </w:pPr>
            <w:ins w:id="1167" w:author="任 薪宇" w:date="2018-05-04T13:48:00Z">
              <w:r>
                <w:t>0.85</w:t>
              </w:r>
            </w:ins>
          </w:p>
        </w:tc>
        <w:tc>
          <w:tcPr>
            <w:tcW w:w="709" w:type="dxa"/>
            <w:tcBorders>
              <w:top w:val="single" w:sz="2" w:space="0" w:color="auto"/>
              <w:left w:val="single" w:sz="2" w:space="0" w:color="auto"/>
              <w:bottom w:val="single" w:sz="2" w:space="0" w:color="auto"/>
              <w:right w:val="single" w:sz="2" w:space="0" w:color="auto"/>
            </w:tcBorders>
            <w:tcPrChange w:id="1168" w:author="任 薪宇" w:date="2018-05-04T13:48:00Z">
              <w:tcPr>
                <w:tcW w:w="709" w:type="dxa"/>
                <w:tcBorders>
                  <w:top w:val="single" w:sz="2" w:space="0" w:color="auto"/>
                  <w:left w:val="single" w:sz="2" w:space="0" w:color="auto"/>
                  <w:bottom w:val="single" w:sz="2" w:space="0" w:color="auto"/>
                  <w:right w:val="single" w:sz="2" w:space="0" w:color="auto"/>
                </w:tcBorders>
                <w:vAlign w:val="bottom"/>
              </w:tcPr>
            </w:tcPrChange>
          </w:tcPr>
          <w:p w14:paraId="6670D396" w14:textId="77777777" w:rsidR="002E2D94" w:rsidRDefault="00283155" w:rsidP="002E2D94">
            <w:pPr>
              <w:rPr>
                <w:ins w:id="1169" w:author="任 薪宇" w:date="2018-05-04T13:46:00Z"/>
                <w:b/>
                <w:sz w:val="16"/>
                <w:szCs w:val="16"/>
              </w:rPr>
            </w:pPr>
            <w:ins w:id="1170" w:author="任 薪宇" w:date="2018-05-04T13:48:00Z">
              <w:r>
                <w:t>0.86</w:t>
              </w:r>
            </w:ins>
          </w:p>
        </w:tc>
        <w:tc>
          <w:tcPr>
            <w:tcW w:w="694" w:type="dxa"/>
            <w:tcBorders>
              <w:top w:val="single" w:sz="2" w:space="0" w:color="auto"/>
              <w:left w:val="single" w:sz="2" w:space="0" w:color="auto"/>
              <w:bottom w:val="single" w:sz="2" w:space="0" w:color="auto"/>
              <w:right w:val="single" w:sz="2" w:space="0" w:color="auto"/>
            </w:tcBorders>
            <w:tcPrChange w:id="1171" w:author="任 薪宇" w:date="2018-05-04T13:48:00Z">
              <w:tcPr>
                <w:tcW w:w="694" w:type="dxa"/>
                <w:tcBorders>
                  <w:top w:val="single" w:sz="2" w:space="0" w:color="auto"/>
                  <w:left w:val="single" w:sz="2" w:space="0" w:color="auto"/>
                  <w:bottom w:val="single" w:sz="2" w:space="0" w:color="auto"/>
                  <w:right w:val="single" w:sz="2" w:space="0" w:color="auto"/>
                </w:tcBorders>
                <w:vAlign w:val="bottom"/>
              </w:tcPr>
            </w:tcPrChange>
          </w:tcPr>
          <w:p w14:paraId="1172097F" w14:textId="77777777" w:rsidR="002E2D94" w:rsidRDefault="00283155" w:rsidP="002E2D94">
            <w:pPr>
              <w:rPr>
                <w:ins w:id="1172" w:author="任 薪宇" w:date="2018-05-04T13:46:00Z"/>
                <w:b/>
                <w:sz w:val="16"/>
                <w:szCs w:val="16"/>
              </w:rPr>
            </w:pPr>
            <w:ins w:id="1173" w:author="任 薪宇" w:date="2018-05-04T13:48:00Z">
              <w:r>
                <w:t>0.83</w:t>
              </w:r>
            </w:ins>
          </w:p>
        </w:tc>
        <w:tc>
          <w:tcPr>
            <w:tcW w:w="708" w:type="dxa"/>
            <w:tcBorders>
              <w:top w:val="single" w:sz="2" w:space="0" w:color="auto"/>
              <w:left w:val="single" w:sz="2" w:space="0" w:color="auto"/>
              <w:bottom w:val="single" w:sz="2" w:space="0" w:color="auto"/>
              <w:right w:val="single" w:sz="2" w:space="0" w:color="auto"/>
            </w:tcBorders>
            <w:tcPrChange w:id="1174" w:author="任 薪宇" w:date="2018-05-04T13:48:00Z">
              <w:tcPr>
                <w:tcW w:w="708" w:type="dxa"/>
                <w:tcBorders>
                  <w:top w:val="single" w:sz="2" w:space="0" w:color="auto"/>
                  <w:left w:val="single" w:sz="2" w:space="0" w:color="auto"/>
                  <w:bottom w:val="single" w:sz="2" w:space="0" w:color="auto"/>
                  <w:right w:val="single" w:sz="2" w:space="0" w:color="auto"/>
                </w:tcBorders>
                <w:vAlign w:val="bottom"/>
              </w:tcPr>
            </w:tcPrChange>
          </w:tcPr>
          <w:p w14:paraId="5EE3051B" w14:textId="77777777" w:rsidR="002E2D94" w:rsidRDefault="00283155" w:rsidP="002E2D94">
            <w:pPr>
              <w:rPr>
                <w:ins w:id="1175" w:author="任 薪宇" w:date="2018-05-04T13:46:00Z"/>
                <w:b/>
                <w:sz w:val="16"/>
                <w:szCs w:val="16"/>
              </w:rPr>
            </w:pPr>
            <w:ins w:id="1176" w:author="任 薪宇" w:date="2018-05-04T13:48:00Z">
              <w:r>
                <w:t>0.89</w:t>
              </w:r>
            </w:ins>
          </w:p>
        </w:tc>
        <w:tc>
          <w:tcPr>
            <w:tcW w:w="709" w:type="dxa"/>
            <w:tcBorders>
              <w:top w:val="single" w:sz="2" w:space="0" w:color="auto"/>
              <w:left w:val="single" w:sz="2" w:space="0" w:color="auto"/>
              <w:bottom w:val="single" w:sz="2" w:space="0" w:color="auto"/>
              <w:right w:val="single" w:sz="2" w:space="0" w:color="auto"/>
            </w:tcBorders>
            <w:tcPrChange w:id="1177" w:author="任 薪宇" w:date="2018-05-04T13:48:00Z">
              <w:tcPr>
                <w:tcW w:w="709" w:type="dxa"/>
                <w:tcBorders>
                  <w:top w:val="single" w:sz="2" w:space="0" w:color="auto"/>
                  <w:left w:val="single" w:sz="2" w:space="0" w:color="auto"/>
                  <w:bottom w:val="single" w:sz="2" w:space="0" w:color="auto"/>
                  <w:right w:val="single" w:sz="2" w:space="0" w:color="auto"/>
                </w:tcBorders>
                <w:vAlign w:val="bottom"/>
              </w:tcPr>
            </w:tcPrChange>
          </w:tcPr>
          <w:p w14:paraId="4647D0F3" w14:textId="77777777" w:rsidR="002E2D94" w:rsidRDefault="00283155" w:rsidP="002E2D94">
            <w:pPr>
              <w:rPr>
                <w:ins w:id="1178" w:author="任 薪宇" w:date="2018-05-04T13:46:00Z"/>
                <w:b/>
                <w:sz w:val="16"/>
                <w:szCs w:val="16"/>
              </w:rPr>
            </w:pPr>
            <w:ins w:id="1179" w:author="任 薪宇" w:date="2018-05-04T13:48:00Z">
              <w:r>
                <w:t>0.88</w:t>
              </w:r>
            </w:ins>
          </w:p>
        </w:tc>
        <w:tc>
          <w:tcPr>
            <w:tcW w:w="709" w:type="dxa"/>
            <w:tcBorders>
              <w:top w:val="single" w:sz="2" w:space="0" w:color="auto"/>
              <w:left w:val="single" w:sz="2" w:space="0" w:color="auto"/>
              <w:bottom w:val="single" w:sz="2" w:space="0" w:color="auto"/>
              <w:right w:val="single" w:sz="2" w:space="0" w:color="auto"/>
            </w:tcBorders>
            <w:tcPrChange w:id="1180" w:author="任 薪宇" w:date="2018-05-04T13:48:00Z">
              <w:tcPr>
                <w:tcW w:w="709" w:type="dxa"/>
                <w:tcBorders>
                  <w:top w:val="single" w:sz="2" w:space="0" w:color="auto"/>
                  <w:left w:val="single" w:sz="2" w:space="0" w:color="auto"/>
                  <w:bottom w:val="single" w:sz="2" w:space="0" w:color="auto"/>
                  <w:right w:val="single" w:sz="2" w:space="0" w:color="auto"/>
                </w:tcBorders>
                <w:vAlign w:val="bottom"/>
              </w:tcPr>
            </w:tcPrChange>
          </w:tcPr>
          <w:p w14:paraId="4C27C295" w14:textId="77777777" w:rsidR="002E2D94" w:rsidRDefault="00283155" w:rsidP="002E2D94">
            <w:pPr>
              <w:rPr>
                <w:ins w:id="1181" w:author="任 薪宇" w:date="2018-05-04T13:46:00Z"/>
                <w:b/>
                <w:sz w:val="16"/>
                <w:szCs w:val="16"/>
              </w:rPr>
            </w:pPr>
            <w:ins w:id="1182" w:author="任 薪宇" w:date="2018-05-04T13:48:00Z">
              <w:r>
                <w:t>0.85</w:t>
              </w:r>
            </w:ins>
          </w:p>
        </w:tc>
        <w:tc>
          <w:tcPr>
            <w:tcW w:w="709" w:type="dxa"/>
            <w:tcBorders>
              <w:top w:val="single" w:sz="2" w:space="0" w:color="auto"/>
              <w:left w:val="single" w:sz="2" w:space="0" w:color="auto"/>
              <w:bottom w:val="single" w:sz="2" w:space="0" w:color="auto"/>
              <w:right w:val="single" w:sz="2" w:space="0" w:color="auto"/>
            </w:tcBorders>
            <w:tcPrChange w:id="1183" w:author="任 薪宇" w:date="2018-05-04T13:48:00Z">
              <w:tcPr>
                <w:tcW w:w="709" w:type="dxa"/>
                <w:tcBorders>
                  <w:top w:val="single" w:sz="2" w:space="0" w:color="auto"/>
                  <w:left w:val="single" w:sz="2" w:space="0" w:color="auto"/>
                  <w:bottom w:val="single" w:sz="2" w:space="0" w:color="auto"/>
                  <w:right w:val="single" w:sz="2" w:space="0" w:color="auto"/>
                </w:tcBorders>
                <w:vAlign w:val="bottom"/>
              </w:tcPr>
            </w:tcPrChange>
          </w:tcPr>
          <w:p w14:paraId="2C60B2D6" w14:textId="77777777" w:rsidR="002E2D94" w:rsidRDefault="00283155" w:rsidP="002E2D94">
            <w:pPr>
              <w:rPr>
                <w:ins w:id="1184" w:author="任 薪宇" w:date="2018-05-04T13:46:00Z"/>
                <w:b/>
                <w:sz w:val="16"/>
                <w:szCs w:val="16"/>
              </w:rPr>
            </w:pPr>
            <w:ins w:id="1185" w:author="任 薪宇" w:date="2018-05-04T13:48:00Z">
              <w:r>
                <w:t>0.90</w:t>
              </w:r>
            </w:ins>
          </w:p>
        </w:tc>
        <w:tc>
          <w:tcPr>
            <w:tcW w:w="709" w:type="dxa"/>
            <w:tcBorders>
              <w:top w:val="single" w:sz="2" w:space="0" w:color="auto"/>
              <w:left w:val="single" w:sz="2" w:space="0" w:color="auto"/>
              <w:bottom w:val="single" w:sz="2" w:space="0" w:color="auto"/>
              <w:right w:val="single" w:sz="2" w:space="0" w:color="auto"/>
            </w:tcBorders>
            <w:tcPrChange w:id="1186"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14B97404" w14:textId="77777777" w:rsidR="002E2D94" w:rsidRDefault="00283155" w:rsidP="002E2D94">
            <w:pPr>
              <w:rPr>
                <w:ins w:id="1187" w:author="任 薪宇" w:date="2018-05-04T13:47:00Z"/>
                <w:b/>
                <w:sz w:val="16"/>
                <w:szCs w:val="16"/>
              </w:rPr>
            </w:pPr>
            <w:ins w:id="1188" w:author="任 薪宇" w:date="2018-05-04T13:48:00Z">
              <w:r>
                <w:t>0.77</w:t>
              </w:r>
            </w:ins>
          </w:p>
        </w:tc>
        <w:tc>
          <w:tcPr>
            <w:tcW w:w="709" w:type="dxa"/>
            <w:tcBorders>
              <w:top w:val="single" w:sz="2" w:space="0" w:color="auto"/>
              <w:left w:val="single" w:sz="2" w:space="0" w:color="auto"/>
              <w:bottom w:val="single" w:sz="2" w:space="0" w:color="auto"/>
              <w:right w:val="single" w:sz="2" w:space="0" w:color="auto"/>
            </w:tcBorders>
            <w:tcPrChange w:id="1189"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29A480BE" w14:textId="77777777" w:rsidR="002E2D94" w:rsidRDefault="002E2D94" w:rsidP="00A55E54">
            <w:pPr>
              <w:rPr>
                <w:ins w:id="1190" w:author="任 薪宇" w:date="2018-05-04T13:47:00Z"/>
                <w:b/>
                <w:sz w:val="16"/>
                <w:szCs w:val="16"/>
              </w:rPr>
            </w:pPr>
            <w:ins w:id="1191" w:author="任 薪宇" w:date="2018-05-04T13:48:00Z">
              <w:r w:rsidRPr="00E941EE">
                <w:t>0.9</w:t>
              </w:r>
            </w:ins>
            <w:ins w:id="1192" w:author="任 薪宇" w:date="2018-05-04T16:17:00Z">
              <w:r w:rsidR="00EF41A9">
                <w:t>4</w:t>
              </w:r>
            </w:ins>
          </w:p>
        </w:tc>
        <w:tc>
          <w:tcPr>
            <w:tcW w:w="709" w:type="dxa"/>
            <w:tcBorders>
              <w:top w:val="single" w:sz="2" w:space="0" w:color="auto"/>
              <w:left w:val="single" w:sz="2" w:space="0" w:color="auto"/>
              <w:bottom w:val="single" w:sz="2" w:space="0" w:color="auto"/>
              <w:right w:val="single" w:sz="2" w:space="0" w:color="auto"/>
            </w:tcBorders>
            <w:tcPrChange w:id="1193" w:author="任 薪宇" w:date="2018-05-04T13:48:00Z">
              <w:tcPr>
                <w:tcW w:w="709" w:type="dxa"/>
                <w:tcBorders>
                  <w:top w:val="single" w:sz="2" w:space="0" w:color="auto"/>
                  <w:left w:val="single" w:sz="2" w:space="0" w:color="auto"/>
                  <w:bottom w:val="single" w:sz="2" w:space="0" w:color="auto"/>
                  <w:right w:val="single" w:sz="2" w:space="0" w:color="auto"/>
                </w:tcBorders>
              </w:tcPr>
            </w:tcPrChange>
          </w:tcPr>
          <w:p w14:paraId="26EBB0D9" w14:textId="77777777" w:rsidR="002E2D94" w:rsidRPr="00A55E54" w:rsidRDefault="002E2D94" w:rsidP="002E2D94">
            <w:pPr>
              <w:rPr>
                <w:ins w:id="1194" w:author="任 薪宇" w:date="2018-05-04T13:47:00Z"/>
                <w:b/>
                <w:sz w:val="16"/>
                <w:szCs w:val="16"/>
              </w:rPr>
            </w:pPr>
            <w:ins w:id="1195" w:author="任 薪宇" w:date="2018-05-04T13:48:00Z">
              <w:r w:rsidRPr="002E2D94">
                <w:rPr>
                  <w:b/>
                  <w:rPrChange w:id="1196" w:author="任 薪宇" w:date="2018-05-04T13:48:00Z">
                    <w:rPr/>
                  </w:rPrChange>
                </w:rPr>
                <w:t>0.97</w:t>
              </w:r>
            </w:ins>
          </w:p>
        </w:tc>
      </w:tr>
    </w:tbl>
    <w:p w14:paraId="12AD7B09" w14:textId="77777777" w:rsidR="002E2D94" w:rsidRDefault="002E2D94" w:rsidP="002E2D94">
      <w:pPr>
        <w:rPr>
          <w:ins w:id="1197" w:author="任 薪宇" w:date="2018-05-04T13:44:00Z"/>
        </w:rPr>
      </w:pPr>
    </w:p>
    <w:p w14:paraId="2455C5DD" w14:textId="77777777" w:rsidR="00C14F44" w:rsidRDefault="00C14F44" w:rsidP="005B520E"/>
    <w:p w14:paraId="09946E9A" w14:textId="77777777" w:rsidR="00C14F44" w:rsidRDefault="00B05E3C" w:rsidP="005B520E">
      <w:del w:id="1198" w:author="任 薪宇" w:date="2018-04-24T18:15:00Z">
        <w:r w:rsidRPr="00685BE0" w:rsidDel="005E102E">
          <w:rPr>
            <w:noProof/>
            <w:lang w:eastAsia="zh-CN"/>
          </w:rPr>
          <w:drawing>
            <wp:inline distT="0" distB="0" distL="0" distR="0" wp14:anchorId="05F61889" wp14:editId="4D17E409">
              <wp:extent cx="6638925" cy="3724275"/>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925" cy="3724275"/>
                      </a:xfrm>
                      <a:prstGeom prst="rect">
                        <a:avLst/>
                      </a:prstGeom>
                      <a:noFill/>
                      <a:ln>
                        <a:noFill/>
                      </a:ln>
                    </pic:spPr>
                  </pic:pic>
                </a:graphicData>
              </a:graphic>
            </wp:inline>
          </w:drawing>
        </w:r>
      </w:del>
      <w:ins w:id="1199" w:author="任 薪宇" w:date="2018-04-24T18:15:00Z">
        <w:r w:rsidR="005E102E" w:rsidRPr="005E102E">
          <w:rPr>
            <w:noProof/>
            <w:lang w:eastAsia="zh-CN"/>
          </w:rPr>
          <w:t xml:space="preserve"> </w:t>
        </w:r>
        <w:r w:rsidRPr="00C37624">
          <w:rPr>
            <w:noProof/>
            <w:lang w:eastAsia="zh-CN"/>
          </w:rPr>
          <w:drawing>
            <wp:inline distT="0" distB="0" distL="0" distR="0" wp14:anchorId="289403D0" wp14:editId="51631489">
              <wp:extent cx="6638925" cy="3771900"/>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38925" cy="3771900"/>
                      </a:xfrm>
                      <a:prstGeom prst="rect">
                        <a:avLst/>
                      </a:prstGeom>
                      <a:noFill/>
                      <a:ln>
                        <a:noFill/>
                      </a:ln>
                    </pic:spPr>
                  </pic:pic>
                </a:graphicData>
              </a:graphic>
            </wp:inline>
          </w:drawing>
        </w:r>
      </w:ins>
    </w:p>
    <w:p w14:paraId="1E63D015" w14:textId="77777777" w:rsidR="00C14F44" w:rsidRDefault="00C14F44" w:rsidP="005B520E"/>
    <w:p w14:paraId="763269B3" w14:textId="77777777" w:rsidR="00C14F44" w:rsidRDefault="00C14F44" w:rsidP="00C14F44"/>
    <w:p w14:paraId="070E0173" w14:textId="77777777" w:rsidR="00C14F44" w:rsidRDefault="00C14F44" w:rsidP="00C14F44">
      <w:pPr>
        <w:pStyle w:val="5"/>
      </w:pPr>
      <w:r w:rsidRPr="005B520E">
        <w:t>References</w:t>
      </w:r>
    </w:p>
    <w:p w14:paraId="3F5A5159" w14:textId="77777777" w:rsidR="00C14F44" w:rsidRPr="005B520E" w:rsidRDefault="00C14F44" w:rsidP="00C14F44">
      <w:pPr>
        <w:pStyle w:val="a3"/>
      </w:pPr>
      <w:r w:rsidRPr="005B520E">
        <w:t xml:space="preserve">For </w:t>
      </w:r>
      <w:r w:rsidRPr="00C919A4">
        <w:t>papers</w:t>
      </w:r>
      <w:r w:rsidRPr="005B520E">
        <w:t xml:space="preserve"> published in translation journals, please give the English citation first, followed by the original foreign-language citation [6].</w:t>
      </w:r>
    </w:p>
    <w:p w14:paraId="06EFA27F" w14:textId="77777777" w:rsidR="00C14F44" w:rsidRPr="005B520E" w:rsidRDefault="00C14F44" w:rsidP="00C14F44"/>
    <w:p w14:paraId="3239897A" w14:textId="77777777" w:rsidR="00C14F44" w:rsidRDefault="00C14F44" w:rsidP="00C14F44">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645BCEA8" w14:textId="77777777" w:rsidR="00C14F44" w:rsidRDefault="00C14F44" w:rsidP="00C14F44">
      <w:pPr>
        <w:pStyle w:val="references"/>
        <w:ind w:left="354" w:hanging="354"/>
      </w:pPr>
      <w:r>
        <w:t>J. Clerk Maxwell, A Treatise on Electricity and Magnetism, 3rd ed., vol. 2. Oxford: Clarendon, 1892, pp.68–73.</w:t>
      </w:r>
    </w:p>
    <w:p w14:paraId="3113EBDB" w14:textId="77777777" w:rsidR="00C14F44" w:rsidRDefault="00C14F44" w:rsidP="00C14F44">
      <w:pPr>
        <w:pStyle w:val="references"/>
        <w:ind w:left="354" w:hanging="354"/>
      </w:pPr>
      <w:r>
        <w:t>I. S. Jacobs and C. P. Bean, “Fine particles, thin films and exchange anisotropy,” in Magnetism, vol. III, G. T. Rado and H. Suhl, Eds. New York: Academic, 1963, pp. 271–350.</w:t>
      </w:r>
    </w:p>
    <w:p w14:paraId="644C0ED1" w14:textId="77777777" w:rsidR="00C14F44" w:rsidRDefault="00C14F44" w:rsidP="00C14F44">
      <w:pPr>
        <w:pStyle w:val="references"/>
        <w:ind w:left="354" w:hanging="354"/>
      </w:pPr>
      <w:r>
        <w:t>K. Elissa, “Title of paper if known,” unpublished.</w:t>
      </w:r>
    </w:p>
    <w:p w14:paraId="54E15518" w14:textId="77777777" w:rsidR="00C14F44" w:rsidRDefault="00C14F44" w:rsidP="00C14F44">
      <w:pPr>
        <w:pStyle w:val="references"/>
        <w:ind w:left="354" w:hanging="354"/>
      </w:pPr>
      <w:r>
        <w:t>R. Nicole, “Title of paper with only first word capitalized,” J. Name Stand. Abbrev., in press.</w:t>
      </w:r>
    </w:p>
    <w:p w14:paraId="638A6C82" w14:textId="77777777" w:rsidR="00C14F44" w:rsidRDefault="00C14F44" w:rsidP="00C14F44">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50719B8E" w14:textId="77777777" w:rsidR="00C14F44" w:rsidRDefault="00C14F44" w:rsidP="00C14F44">
      <w:pPr>
        <w:pStyle w:val="references"/>
        <w:ind w:left="354" w:hanging="354"/>
      </w:pPr>
      <w:r>
        <w:t>M. Young, The Technical Writer’s Handbook. Mill Valley, CA: University Science, 1989.</w:t>
      </w:r>
    </w:p>
    <w:p w14:paraId="316978BE" w14:textId="77777777" w:rsidR="00C14F44" w:rsidRDefault="00C14F44" w:rsidP="00C14F44">
      <w:pPr>
        <w:pStyle w:val="references"/>
        <w:rPr>
          <w:rFonts w:ascii="NimbusSanL-Regu" w:hAnsi="NimbusSanL-Regu" w:hint="eastAsia"/>
          <w:color w:val="000000"/>
          <w:sz w:val="20"/>
          <w:szCs w:val="20"/>
        </w:rPr>
      </w:pPr>
      <w:r w:rsidRPr="00011ABE">
        <w:t>Spatiotemporal GMM for Background</w:t>
      </w:r>
      <w:r w:rsidRPr="00011ABE">
        <w:rPr>
          <w:rFonts w:hint="eastAsia"/>
        </w:rPr>
        <w:t xml:space="preserve"> </w:t>
      </w:r>
      <w:r w:rsidRPr="00011ABE">
        <w:t xml:space="preserve">Subtraction with Super pixel Hierarchy </w:t>
      </w:r>
      <w:r>
        <w:rPr>
          <w:rFonts w:ascii="NimbusSanL-Regu" w:hAnsi="NimbusSanL-Regu"/>
          <w:color w:val="000000"/>
          <w:sz w:val="20"/>
          <w:szCs w:val="20"/>
        </w:rPr>
        <w:t>Mingliang Chen</w:t>
      </w:r>
    </w:p>
    <w:p w14:paraId="3649E8EA" w14:textId="77777777" w:rsidR="00C14F44" w:rsidRPr="00011ABE" w:rsidRDefault="00C14F44" w:rsidP="00C14F44">
      <w:pPr>
        <w:pStyle w:val="references"/>
      </w:pPr>
      <w:r w:rsidRPr="00011ABE">
        <w:t>Region-based mixture of</w:t>
      </w:r>
      <w:r w:rsidRPr="00011ABE">
        <w:rPr>
          <w:rFonts w:hint="eastAsia"/>
        </w:rPr>
        <w:t xml:space="preserve"> </w:t>
      </w:r>
      <w:r w:rsidRPr="00011ABE">
        <w:t>gaussians modelling for foreground detection in dynamic scenes</w:t>
      </w:r>
      <w:r w:rsidRPr="00F57816">
        <w:t xml:space="preserve"> Sriram</w:t>
      </w:r>
      <w:r>
        <w:t xml:space="preserve"> </w:t>
      </w:r>
      <w:r w:rsidRPr="00F57816">
        <w:t>Varadarajan</w:t>
      </w:r>
    </w:p>
    <w:p w14:paraId="4C793552" w14:textId="77777777" w:rsidR="00C14F44" w:rsidRPr="00F57816" w:rsidRDefault="00C14F44" w:rsidP="00C14F44">
      <w:pPr>
        <w:pStyle w:val="references"/>
      </w:pPr>
      <w:r w:rsidRPr="00011ABE">
        <w:t xml:space="preserve">The SOBS algorithm: What are the limits? </w:t>
      </w:r>
    </w:p>
    <w:p w14:paraId="60FF5C3C" w14:textId="77777777" w:rsidR="00C14F44" w:rsidRDefault="00C14F44" w:rsidP="005B520E"/>
    <w:p w14:paraId="3F8254A5" w14:textId="77777777" w:rsidR="00C14F44" w:rsidRDefault="00C14F44" w:rsidP="005B520E"/>
    <w:sectPr w:rsidR="00C14F44">
      <w:type w:val="continuous"/>
      <w:pgSz w:w="12240" w:h="15840" w:code="1"/>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Zhao Chenqiu" w:date="2018-04-18T09:58:00Z" w:initials="I">
    <w:p w14:paraId="4209732F" w14:textId="77777777" w:rsidR="00A52F40" w:rsidRDefault="00A52F40">
      <w:pPr>
        <w:pStyle w:val="ab"/>
        <w:rPr>
          <w:lang w:eastAsia="zh-CN"/>
        </w:rPr>
      </w:pPr>
      <w:r>
        <w:rPr>
          <w:rStyle w:val="aa"/>
        </w:rPr>
        <w:annotationRef/>
      </w:r>
      <w:r>
        <w:rPr>
          <w:rFonts w:hint="eastAsia"/>
          <w:lang w:eastAsia="zh-CN"/>
        </w:rPr>
        <w:t>这一段应该是方法部分。应该结合公式来讲，不然太难懂了</w:t>
      </w:r>
      <w:r>
        <w:rPr>
          <w:rFonts w:hint="eastAsia"/>
          <w:lang w:eastAsia="zh-CN"/>
        </w:rPr>
        <w:t>.</w:t>
      </w:r>
    </w:p>
    <w:p w14:paraId="7F94AE15" w14:textId="77777777" w:rsidR="0031211F" w:rsidRDefault="0031211F">
      <w:pPr>
        <w:pStyle w:val="ab"/>
        <w:rPr>
          <w:lang w:eastAsia="zh-CN"/>
        </w:rPr>
      </w:pPr>
      <w:r>
        <w:rPr>
          <w:lang w:eastAsia="zh-CN"/>
        </w:rPr>
        <w:t>Ren:</w:t>
      </w:r>
    </w:p>
    <w:p w14:paraId="05E75DEF" w14:textId="77777777" w:rsidR="0031211F" w:rsidRDefault="0031211F">
      <w:pPr>
        <w:pStyle w:val="ab"/>
        <w:rPr>
          <w:lang w:eastAsia="zh-CN"/>
        </w:rPr>
      </w:pPr>
    </w:p>
  </w:comment>
  <w:comment w:id="13" w:author="zhaochenqiu" w:date="2018-05-05T14:25:00Z" w:initials="z">
    <w:p w14:paraId="180B4882" w14:textId="77777777" w:rsidR="006E5076" w:rsidRDefault="006E5076">
      <w:pPr>
        <w:pStyle w:val="ab"/>
      </w:pPr>
      <w:r>
        <w:rPr>
          <w:rStyle w:val="aa"/>
        </w:rPr>
        <w:annotationRef/>
      </w:r>
      <w:r>
        <w:t>Not work, it should be section</w:t>
      </w:r>
    </w:p>
  </w:comment>
  <w:comment w:id="14" w:author="任 薪宇" w:date="2018-05-06T10:45:00Z" w:initials="任">
    <w:p w14:paraId="37A338A7" w14:textId="6E702BAF" w:rsidR="00E72A65" w:rsidRDefault="00E72A65">
      <w:pPr>
        <w:pStyle w:val="ab"/>
        <w:rPr>
          <w:lang w:eastAsia="zh-CN"/>
        </w:rPr>
      </w:pPr>
      <w:r>
        <w:rPr>
          <w:rStyle w:val="aa"/>
        </w:rPr>
        <w:annotationRef/>
      </w:r>
      <w:r>
        <w:rPr>
          <w:rFonts w:hint="eastAsia"/>
          <w:lang w:eastAsia="zh-CN"/>
        </w:rPr>
        <w:t>O</w:t>
      </w:r>
      <w:r>
        <w:rPr>
          <w:lang w:eastAsia="zh-CN"/>
        </w:rPr>
        <w:t>K</w:t>
      </w:r>
    </w:p>
  </w:comment>
  <w:comment w:id="15" w:author="zhaochenqiu" w:date="2018-05-05T15:04:00Z" w:initials="z">
    <w:p w14:paraId="03E95CED" w14:textId="77777777" w:rsidR="008E7025" w:rsidRDefault="008E7025">
      <w:pPr>
        <w:pStyle w:val="ab"/>
        <w:rPr>
          <w:lang w:eastAsia="zh-CN"/>
        </w:rPr>
      </w:pPr>
      <w:r>
        <w:rPr>
          <w:rStyle w:val="aa"/>
        </w:rPr>
        <w:annotationRef/>
      </w:r>
      <w:r>
        <w:rPr>
          <w:rFonts w:hint="eastAsia"/>
          <w:lang w:eastAsia="zh-CN"/>
        </w:rPr>
        <w:t>数据集，方法，度量，然后开始讨论</w:t>
      </w:r>
    </w:p>
  </w:comment>
  <w:comment w:id="16" w:author="任 薪宇" w:date="2018-05-06T10:45:00Z" w:initials="任">
    <w:p w14:paraId="2FE5494F" w14:textId="0111D87C" w:rsidR="00E72A65" w:rsidRDefault="00E72A65">
      <w:pPr>
        <w:pStyle w:val="ab"/>
        <w:rPr>
          <w:lang w:eastAsia="zh-CN"/>
        </w:rPr>
      </w:pPr>
      <w:r>
        <w:rPr>
          <w:rStyle w:val="aa"/>
        </w:rPr>
        <w:annotationRef/>
      </w:r>
      <w:r>
        <w:rPr>
          <w:rFonts w:hint="eastAsia"/>
          <w:lang w:eastAsia="zh-CN"/>
        </w:rPr>
        <w:t>我看之前你发给我的那个实验样板论文里，度量是放在讨论表格之前的。</w:t>
      </w:r>
    </w:p>
    <w:p w14:paraId="24AABBBB" w14:textId="1DF57CA3" w:rsidR="00E72A65" w:rsidRDefault="00E72A65">
      <w:pPr>
        <w:pStyle w:val="ab"/>
        <w:rPr>
          <w:lang w:eastAsia="zh-CN"/>
        </w:rPr>
      </w:pPr>
      <w:r>
        <w:rPr>
          <w:lang w:eastAsia="zh-CN"/>
        </w:rPr>
        <w:t>就是</w:t>
      </w:r>
    </w:p>
    <w:p w14:paraId="6DBB2B1D" w14:textId="1EEFE6B7" w:rsidR="00E72A65" w:rsidRDefault="00E72A65">
      <w:pPr>
        <w:pStyle w:val="ab"/>
        <w:rPr>
          <w:lang w:eastAsia="zh-CN"/>
        </w:rPr>
      </w:pPr>
      <w:r>
        <w:rPr>
          <w:rFonts w:hint="eastAsia"/>
          <w:lang w:eastAsia="zh-CN"/>
        </w:rPr>
        <w:t>数据集，方法，讨论</w:t>
      </w:r>
      <w:r>
        <w:rPr>
          <w:rFonts w:hint="eastAsia"/>
          <w:lang w:eastAsia="zh-CN"/>
        </w:rPr>
        <w:t>1</w:t>
      </w:r>
      <w:r>
        <w:rPr>
          <w:rFonts w:hint="eastAsia"/>
          <w:lang w:eastAsia="zh-CN"/>
        </w:rPr>
        <w:t>（表现），度量，讨论</w:t>
      </w:r>
      <w:r>
        <w:rPr>
          <w:rFonts w:hint="eastAsia"/>
          <w:lang w:eastAsia="zh-CN"/>
        </w:rPr>
        <w:t>2</w:t>
      </w:r>
      <w:r>
        <w:rPr>
          <w:rFonts w:hint="eastAsia"/>
          <w:lang w:eastAsia="zh-CN"/>
        </w:rPr>
        <w:t>（数据）</w:t>
      </w:r>
    </w:p>
    <w:p w14:paraId="7DAA9E00" w14:textId="77777777" w:rsidR="00E72A65" w:rsidRDefault="00E72A65">
      <w:pPr>
        <w:pStyle w:val="ab"/>
        <w:rPr>
          <w:lang w:eastAsia="zh-CN"/>
        </w:rPr>
      </w:pPr>
    </w:p>
  </w:comment>
  <w:comment w:id="31" w:author="zhaochenqiu" w:date="2018-05-05T15:04:00Z" w:initials="z">
    <w:p w14:paraId="2A9E9E54" w14:textId="77777777" w:rsidR="008E7025" w:rsidRDefault="008E7025">
      <w:pPr>
        <w:pStyle w:val="ab"/>
        <w:rPr>
          <w:lang w:eastAsia="zh-CN"/>
        </w:rPr>
      </w:pPr>
      <w:r>
        <w:rPr>
          <w:rStyle w:val="aa"/>
        </w:rPr>
        <w:annotationRef/>
      </w:r>
      <w:r>
        <w:rPr>
          <w:rFonts w:hint="eastAsia"/>
          <w:lang w:eastAsia="zh-CN"/>
        </w:rPr>
        <w:t>把度量的描述补齐，然后把公式正儿八经的写上</w:t>
      </w:r>
    </w:p>
  </w:comment>
  <w:comment w:id="32" w:author="任 薪宇" w:date="2018-05-07T15:10:00Z" w:initials="任">
    <w:p w14:paraId="3F4F3BC9" w14:textId="148EE6E3" w:rsidR="00D20CDE" w:rsidRDefault="00D20CDE" w:rsidP="00D20CDE">
      <w:pPr>
        <w:pStyle w:val="ab"/>
        <w:rPr>
          <w:lang w:eastAsia="zh-CN"/>
        </w:rPr>
      </w:pPr>
      <w:r>
        <w:rPr>
          <w:rStyle w:val="aa"/>
        </w:rPr>
        <w:annotationRef/>
      </w:r>
      <w:r>
        <w:rPr>
          <w:rFonts w:hint="eastAsia"/>
          <w:lang w:eastAsia="zh-CN"/>
        </w:rPr>
        <w:t>OK</w:t>
      </w:r>
    </w:p>
  </w:comment>
  <w:comment w:id="99" w:author="zhaochenqiu" w:date="2018-05-05T14:32:00Z" w:initials="z">
    <w:p w14:paraId="222CD921" w14:textId="77777777" w:rsidR="006E5076" w:rsidRDefault="006E5076">
      <w:pPr>
        <w:pStyle w:val="ab"/>
        <w:rPr>
          <w:lang w:eastAsia="zh-CN"/>
        </w:rPr>
      </w:pPr>
      <w:r>
        <w:rPr>
          <w:rStyle w:val="aa"/>
        </w:rPr>
        <w:annotationRef/>
      </w:r>
      <w:r>
        <w:rPr>
          <w:rFonts w:hint="eastAsia"/>
          <w:lang w:eastAsia="zh-CN"/>
        </w:rPr>
        <w:t>前面说的是</w:t>
      </w:r>
      <w:r>
        <w:rPr>
          <w:rFonts w:hint="eastAsia"/>
          <w:lang w:eastAsia="zh-CN"/>
        </w:rPr>
        <w:t>d</w:t>
      </w:r>
      <w:r>
        <w:rPr>
          <w:lang w:eastAsia="zh-CN"/>
        </w:rPr>
        <w:t xml:space="preserve">ynamic background scene, </w:t>
      </w:r>
      <w:r>
        <w:rPr>
          <w:rFonts w:hint="eastAsia"/>
          <w:lang w:eastAsia="zh-CN"/>
        </w:rPr>
        <w:t>这里的名词要统一</w:t>
      </w:r>
    </w:p>
  </w:comment>
  <w:comment w:id="101" w:author="zhaochenqiu" w:date="2018-04-24T22:39:00Z" w:initials="z">
    <w:p w14:paraId="2D928DF2" w14:textId="77777777" w:rsidR="0073385B" w:rsidRDefault="0073385B" w:rsidP="0073385B">
      <w:pPr>
        <w:pStyle w:val="ab"/>
        <w:rPr>
          <w:lang w:eastAsia="zh-CN"/>
        </w:rPr>
      </w:pPr>
      <w:r>
        <w:rPr>
          <w:rStyle w:val="aa"/>
        </w:rPr>
        <w:annotationRef/>
      </w:r>
      <w:r>
        <w:rPr>
          <w:rFonts w:hint="eastAsia"/>
          <w:lang w:eastAsia="zh-CN"/>
        </w:rPr>
        <w:t>描述视频的特点，难点，然后为什么传统方法失效，然后传统方法失效</w:t>
      </w:r>
    </w:p>
  </w:comment>
  <w:comment w:id="105" w:author="zhaochenqiu" w:date="2018-04-24T22:35:00Z" w:initials="z">
    <w:p w14:paraId="6A5C5746" w14:textId="77777777" w:rsidR="0073385B" w:rsidRDefault="0073385B" w:rsidP="0073385B">
      <w:pPr>
        <w:pStyle w:val="ab"/>
        <w:rPr>
          <w:lang w:eastAsia="zh-CN"/>
        </w:rPr>
      </w:pPr>
      <w:r>
        <w:rPr>
          <w:rStyle w:val="aa"/>
        </w:rPr>
        <w:annotationRef/>
      </w:r>
      <w:r>
        <w:rPr>
          <w:rFonts w:hint="eastAsia"/>
          <w:lang w:eastAsia="zh-CN"/>
        </w:rPr>
        <w:t>对比的方法，是第三人称，要加</w:t>
      </w:r>
      <w:r>
        <w:rPr>
          <w:rFonts w:hint="eastAsia"/>
          <w:lang w:eastAsia="zh-CN"/>
        </w:rPr>
        <w:t>the</w:t>
      </w:r>
      <w:r>
        <w:rPr>
          <w:lang w:eastAsia="zh-CN"/>
        </w:rPr>
        <w:t>,</w:t>
      </w:r>
      <w:r>
        <w:rPr>
          <w:rFonts w:hint="eastAsia"/>
          <w:lang w:eastAsia="zh-CN"/>
        </w:rPr>
        <w:t>自己的方法一般不叫就是</w:t>
      </w:r>
      <w:r>
        <w:rPr>
          <w:rFonts w:hint="eastAsia"/>
          <w:lang w:eastAsia="zh-CN"/>
        </w:rPr>
        <w:t>p</w:t>
      </w:r>
      <w:r>
        <w:rPr>
          <w:lang w:eastAsia="zh-CN"/>
        </w:rPr>
        <w:t>roposed approach,</w:t>
      </w:r>
      <w:r>
        <w:rPr>
          <w:rFonts w:hint="eastAsia"/>
          <w:lang w:eastAsia="zh-CN"/>
        </w:rPr>
        <w:t>但我看到有人刻意加了一个</w:t>
      </w:r>
      <w:r>
        <w:rPr>
          <w:rFonts w:hint="eastAsia"/>
          <w:lang w:eastAsia="zh-CN"/>
        </w:rPr>
        <w:t>t</w:t>
      </w:r>
      <w:r>
        <w:rPr>
          <w:lang w:eastAsia="zh-CN"/>
        </w:rPr>
        <w:t>he</w:t>
      </w:r>
      <w:r>
        <w:rPr>
          <w:rFonts w:hint="eastAsia"/>
          <w:lang w:eastAsia="zh-CN"/>
        </w:rPr>
        <w:t>，不知道是不是强调，但是别人的方法一定要加</w:t>
      </w:r>
      <w:r>
        <w:rPr>
          <w:rFonts w:hint="eastAsia"/>
          <w:lang w:eastAsia="zh-CN"/>
        </w:rPr>
        <w:t>t</w:t>
      </w:r>
      <w:r>
        <w:rPr>
          <w:lang w:eastAsia="zh-CN"/>
        </w:rPr>
        <w:t>he</w:t>
      </w:r>
    </w:p>
  </w:comment>
  <w:comment w:id="113" w:author="zhaochenqiu" w:date="2018-05-05T14:57:00Z" w:initials="z">
    <w:p w14:paraId="738D1AE1" w14:textId="77777777" w:rsidR="008E7025" w:rsidRDefault="008E7025">
      <w:pPr>
        <w:pStyle w:val="ab"/>
        <w:rPr>
          <w:lang w:eastAsia="zh-CN"/>
        </w:rPr>
      </w:pPr>
      <w:r>
        <w:rPr>
          <w:rStyle w:val="aa"/>
        </w:rPr>
        <w:annotationRef/>
      </w:r>
      <w:r>
        <w:rPr>
          <w:rFonts w:hint="eastAsia"/>
          <w:lang w:eastAsia="zh-CN"/>
        </w:rPr>
        <w:t>这个</w:t>
      </w:r>
      <w:r>
        <w:rPr>
          <w:rFonts w:hint="eastAsia"/>
          <w:lang w:eastAsia="zh-CN"/>
        </w:rPr>
        <w:t>i</w:t>
      </w:r>
      <w:r>
        <w:rPr>
          <w:lang w:eastAsia="zh-CN"/>
        </w:rPr>
        <w:t xml:space="preserve">nsight </w:t>
      </w:r>
      <w:r>
        <w:rPr>
          <w:rFonts w:hint="eastAsia"/>
          <w:lang w:eastAsia="zh-CN"/>
        </w:rPr>
        <w:t>不错！吹的好</w:t>
      </w:r>
    </w:p>
  </w:comment>
  <w:comment w:id="118" w:author="zhaochenqiu" w:date="2018-05-05T14:58:00Z" w:initials="z">
    <w:p w14:paraId="074D0CA6" w14:textId="77777777" w:rsidR="008E7025" w:rsidRDefault="008E7025">
      <w:pPr>
        <w:pStyle w:val="ab"/>
        <w:rPr>
          <w:lang w:eastAsia="zh-CN"/>
        </w:rPr>
      </w:pPr>
      <w:r>
        <w:rPr>
          <w:rStyle w:val="aa"/>
        </w:rPr>
        <w:annotationRef/>
      </w:r>
      <w:r>
        <w:rPr>
          <w:rFonts w:hint="eastAsia"/>
          <w:lang w:eastAsia="zh-CN"/>
        </w:rPr>
        <w:t>名称统一，大小写也要统一，</w:t>
      </w:r>
      <w:r>
        <w:rPr>
          <w:rFonts w:hint="eastAsia"/>
          <w:lang w:eastAsia="zh-CN"/>
        </w:rPr>
        <w:t>s</w:t>
      </w:r>
      <w:r>
        <w:rPr>
          <w:lang w:eastAsia="zh-CN"/>
        </w:rPr>
        <w:t>hadow or Shadow</w:t>
      </w:r>
    </w:p>
  </w:comment>
  <w:comment w:id="116" w:author="zhaochenqiu" w:date="2018-04-24T22:36:00Z" w:initials="z">
    <w:p w14:paraId="31EAE6CA" w14:textId="77777777" w:rsidR="0073385B" w:rsidRDefault="0073385B" w:rsidP="0073385B">
      <w:pPr>
        <w:pStyle w:val="ab"/>
        <w:rPr>
          <w:lang w:eastAsia="zh-CN"/>
        </w:rPr>
      </w:pPr>
      <w:r>
        <w:rPr>
          <w:rStyle w:val="aa"/>
        </w:rPr>
        <w:annotationRef/>
      </w:r>
      <w:r>
        <w:rPr>
          <w:rFonts w:hint="eastAsia"/>
          <w:lang w:eastAsia="zh-CN"/>
        </w:rPr>
        <w:t>一个类别写一段</w:t>
      </w:r>
    </w:p>
  </w:comment>
  <w:comment w:id="148" w:author="zhaochenqiu" w:date="2018-05-05T15:33:00Z" w:initials="z">
    <w:p w14:paraId="1BA4ACDA" w14:textId="77777777" w:rsidR="00F93F12" w:rsidRDefault="00F93F12">
      <w:pPr>
        <w:pStyle w:val="ab"/>
        <w:rPr>
          <w:lang w:eastAsia="zh-CN"/>
        </w:rPr>
      </w:pPr>
      <w:r>
        <w:rPr>
          <w:rStyle w:val="aa"/>
        </w:rPr>
        <w:annotationRef/>
      </w:r>
      <w:r>
        <w:rPr>
          <w:rFonts w:hint="eastAsia"/>
          <w:lang w:eastAsia="zh-CN"/>
        </w:rPr>
        <w:t>描述事实，不是过去发生</w:t>
      </w:r>
    </w:p>
    <w:p w14:paraId="1787D607" w14:textId="77777777" w:rsidR="00B05E3C" w:rsidRDefault="00B05E3C" w:rsidP="00B05E3C">
      <w:pPr>
        <w:pStyle w:val="ab"/>
        <w:jc w:val="both"/>
        <w:rPr>
          <w:lang w:eastAsia="zh-CN"/>
        </w:rPr>
      </w:pPr>
    </w:p>
  </w:comment>
  <w:comment w:id="149" w:author="任 薪宇" w:date="2018-05-06T10:14:00Z" w:initials="任薪宇">
    <w:p w14:paraId="512A922C" w14:textId="77777777" w:rsidR="00B05E3C" w:rsidRDefault="00B05E3C">
      <w:pPr>
        <w:pStyle w:val="ab"/>
        <w:rPr>
          <w:lang w:eastAsia="zh-CN"/>
        </w:rPr>
      </w:pPr>
      <w:r>
        <w:rPr>
          <w:rStyle w:val="aa"/>
        </w:rPr>
        <w:annotationRef/>
      </w:r>
    </w:p>
    <w:p w14:paraId="693694B3" w14:textId="77777777" w:rsidR="00B05E3C" w:rsidRDefault="00B05E3C">
      <w:pPr>
        <w:pStyle w:val="ab"/>
        <w:rPr>
          <w:lang w:eastAsia="zh-CN"/>
        </w:rPr>
      </w:pPr>
      <w:r>
        <w:rPr>
          <w:rFonts w:hint="eastAsia"/>
          <w:lang w:eastAsia="zh-CN"/>
        </w:rPr>
        <w:t>OK</w:t>
      </w:r>
    </w:p>
  </w:comment>
  <w:comment w:id="152" w:author="zhaochenqiu" w:date="2018-05-05T15:34:00Z" w:initials="z">
    <w:p w14:paraId="2FC4E03E" w14:textId="77777777" w:rsidR="00F93F12" w:rsidRDefault="00F93F12">
      <w:pPr>
        <w:pStyle w:val="ab"/>
        <w:rPr>
          <w:lang w:eastAsia="zh-CN"/>
        </w:rPr>
      </w:pPr>
      <w:r>
        <w:rPr>
          <w:rStyle w:val="aa"/>
        </w:rPr>
        <w:annotationRef/>
      </w:r>
    </w:p>
  </w:comment>
  <w:comment w:id="151" w:author="zhaochenqiu" w:date="2018-05-05T15:37:00Z" w:initials="z">
    <w:p w14:paraId="2EDB821E" w14:textId="77777777" w:rsidR="00F93F12" w:rsidRPr="00F93F12" w:rsidRDefault="00F93F12">
      <w:pPr>
        <w:pStyle w:val="ab"/>
        <w:rPr>
          <w:b/>
          <w:color w:val="FF0000"/>
          <w:lang w:eastAsia="zh-CN"/>
        </w:rPr>
      </w:pPr>
      <w:r>
        <w:rPr>
          <w:rStyle w:val="aa"/>
        </w:rPr>
        <w:annotationRef/>
      </w:r>
      <w:r w:rsidRPr="00F93F12">
        <w:rPr>
          <w:rFonts w:hint="eastAsia"/>
          <w:b/>
          <w:color w:val="FF0000"/>
          <w:lang w:eastAsia="zh-CN"/>
        </w:rPr>
        <w:t>不好要有原因，好也要有原因！！任何一句判断的话都要有原因</w:t>
      </w:r>
    </w:p>
  </w:comment>
  <w:comment w:id="211" w:author="任 薪宇" w:date="2018-05-04T22:49:00Z" w:initials="任薪宇">
    <w:p w14:paraId="361B7956" w14:textId="77777777" w:rsidR="00F93F12" w:rsidRDefault="00F93F12" w:rsidP="00F93F12">
      <w:pPr>
        <w:pStyle w:val="ab"/>
        <w:rPr>
          <w:lang w:eastAsia="zh-CN"/>
        </w:rPr>
      </w:pPr>
      <w:r>
        <w:rPr>
          <w:rStyle w:val="aa"/>
        </w:rPr>
        <w:annotationRef/>
      </w:r>
      <w:r>
        <w:rPr>
          <w:rFonts w:hint="eastAsia"/>
          <w:lang w:eastAsia="zh-CN"/>
        </w:rPr>
        <w:t>这两段按着你前面的模式修改的</w:t>
      </w:r>
    </w:p>
    <w:p w14:paraId="570ABA2C" w14:textId="77777777" w:rsidR="00F93F12" w:rsidRDefault="00F93F12" w:rsidP="00F93F12">
      <w:pPr>
        <w:pStyle w:val="ab"/>
        <w:rPr>
          <w:lang w:eastAsia="zh-CN"/>
        </w:rPr>
      </w:pPr>
      <w:r>
        <w:rPr>
          <w:rFonts w:hint="eastAsia"/>
          <w:lang w:eastAsia="zh-CN"/>
        </w:rPr>
        <w:t>关于为什么在</w:t>
      </w:r>
      <w:r>
        <w:rPr>
          <w:rFonts w:hint="eastAsia"/>
          <w:lang w:eastAsia="zh-CN"/>
        </w:rPr>
        <w:t>Shadow</w:t>
      </w:r>
      <w:r>
        <w:rPr>
          <w:rFonts w:hint="eastAsia"/>
          <w:lang w:eastAsia="zh-CN"/>
        </w:rPr>
        <w:t>上有优势的原因好像不是很清楚。</w:t>
      </w:r>
    </w:p>
    <w:p w14:paraId="51951355" w14:textId="77777777" w:rsidR="00F93F12" w:rsidRDefault="00F93F12" w:rsidP="00F93F12">
      <w:pPr>
        <w:pStyle w:val="ab"/>
        <w:rPr>
          <w:lang w:eastAsia="zh-CN"/>
        </w:rPr>
      </w:pPr>
    </w:p>
    <w:p w14:paraId="5F138C8D" w14:textId="77777777" w:rsidR="00F93F12" w:rsidRDefault="00F93F12" w:rsidP="00F93F12">
      <w:pPr>
        <w:pStyle w:val="ab"/>
        <w:rPr>
          <w:lang w:eastAsia="zh-CN"/>
        </w:rPr>
      </w:pPr>
      <w:r>
        <w:rPr>
          <w:rFonts w:hint="eastAsia"/>
          <w:lang w:eastAsia="zh-CN"/>
        </w:rPr>
        <w:t>这两段你帮我审查一下吧</w:t>
      </w:r>
    </w:p>
  </w:comment>
  <w:comment w:id="212" w:author="zhaochenqiu" w:date="2018-05-05T15:44:00Z" w:initials="z">
    <w:p w14:paraId="0C03F3EA" w14:textId="77777777" w:rsidR="0051191E" w:rsidRPr="0051191E" w:rsidRDefault="0051191E">
      <w:pPr>
        <w:pStyle w:val="ab"/>
        <w:rPr>
          <w:b/>
          <w:color w:val="FF0000"/>
          <w:lang w:eastAsia="zh-CN"/>
        </w:rPr>
      </w:pPr>
      <w:r>
        <w:rPr>
          <w:rStyle w:val="aa"/>
        </w:rPr>
        <w:annotationRef/>
      </w:r>
      <w:r w:rsidRPr="0051191E">
        <w:rPr>
          <w:rFonts w:hint="eastAsia"/>
          <w:b/>
          <w:color w:val="FF0000"/>
          <w:lang w:eastAsia="zh-CN"/>
        </w:rPr>
        <w:t>原因，方法差要有原因，好也要有原因，你第二段只有差的原因，没有好的原因。把原因加上</w:t>
      </w:r>
    </w:p>
  </w:comment>
  <w:comment w:id="213" w:author="任 薪宇" w:date="2018-05-07T19:10:00Z" w:initials="任">
    <w:p w14:paraId="085B9F23" w14:textId="0909EAD6" w:rsidR="004B0BA4" w:rsidRDefault="004B0BA4">
      <w:pPr>
        <w:pStyle w:val="ab"/>
        <w:rPr>
          <w:lang w:eastAsia="zh-CN"/>
        </w:rPr>
      </w:pPr>
      <w:r>
        <w:rPr>
          <w:rStyle w:val="aa"/>
        </w:rPr>
        <w:annotationRef/>
      </w:r>
      <w:r>
        <w:rPr>
          <w:rFonts w:hint="eastAsia"/>
          <w:lang w:eastAsia="zh-CN"/>
        </w:rPr>
        <w:t>好的原因都已经加了啊</w:t>
      </w:r>
    </w:p>
  </w:comment>
  <w:comment w:id="368" w:author="任 薪宇" w:date="2018-05-04T22:50:00Z" w:initials="任薪宇">
    <w:p w14:paraId="0EB100B2" w14:textId="77777777" w:rsidR="0051191E" w:rsidRDefault="0051191E" w:rsidP="0051191E">
      <w:pPr>
        <w:pStyle w:val="ab"/>
        <w:rPr>
          <w:lang w:eastAsia="zh-CN"/>
        </w:rPr>
      </w:pPr>
      <w:r>
        <w:rPr>
          <w:rStyle w:val="aa"/>
        </w:rPr>
        <w:annotationRef/>
      </w:r>
      <w:r>
        <w:rPr>
          <w:rFonts w:hint="eastAsia"/>
          <w:lang w:eastAsia="zh-CN"/>
        </w:rPr>
        <w:t>这部分是关于</w:t>
      </w:r>
      <w:r>
        <w:rPr>
          <w:rFonts w:hint="eastAsia"/>
          <w:lang w:eastAsia="zh-CN"/>
        </w:rPr>
        <w:t>CAMO-UOW</w:t>
      </w:r>
      <w:r>
        <w:rPr>
          <w:rFonts w:hint="eastAsia"/>
          <w:lang w:eastAsia="zh-CN"/>
        </w:rPr>
        <w:t>的效果。</w:t>
      </w:r>
    </w:p>
    <w:p w14:paraId="37747858" w14:textId="77777777" w:rsidR="0051191E" w:rsidRDefault="0051191E" w:rsidP="0051191E">
      <w:pPr>
        <w:pStyle w:val="ab"/>
        <w:rPr>
          <w:lang w:eastAsia="zh-CN"/>
        </w:rPr>
      </w:pPr>
    </w:p>
    <w:p w14:paraId="0A398CFB" w14:textId="77777777" w:rsidR="0051191E" w:rsidRDefault="0051191E" w:rsidP="0051191E">
      <w:pPr>
        <w:pStyle w:val="ab"/>
        <w:rPr>
          <w:lang w:eastAsia="zh-CN"/>
        </w:rPr>
      </w:pPr>
    </w:p>
    <w:p w14:paraId="5CE237D2" w14:textId="77777777" w:rsidR="0051191E" w:rsidRDefault="0051191E" w:rsidP="0051191E">
      <w:pPr>
        <w:pStyle w:val="ab"/>
        <w:rPr>
          <w:lang w:eastAsia="zh-CN"/>
        </w:rPr>
      </w:pPr>
    </w:p>
    <w:p w14:paraId="6D846DCB" w14:textId="77777777" w:rsidR="0051191E" w:rsidRDefault="0051191E" w:rsidP="0051191E">
      <w:pPr>
        <w:pStyle w:val="ab"/>
        <w:rPr>
          <w:lang w:eastAsia="zh-CN"/>
        </w:rPr>
      </w:pPr>
      <w:r>
        <w:rPr>
          <w:rFonts w:hint="eastAsia"/>
          <w:lang w:eastAsia="zh-CN"/>
        </w:rPr>
        <w:t>实验的大部分地方都有修改，我想知道接下来写什么，你之前说的我都尽量写了，感觉接下来就是把写的不好的地方拿来修改，如果哪里逻辑或者语句不是很好，你就标出来吧。</w:t>
      </w:r>
    </w:p>
  </w:comment>
  <w:comment w:id="369" w:author="zhaochenqiu" w:date="2018-05-05T15:54:00Z" w:initials="z">
    <w:p w14:paraId="0C750447" w14:textId="77777777" w:rsidR="00066A64" w:rsidRDefault="00066A64">
      <w:pPr>
        <w:pStyle w:val="ab"/>
        <w:rPr>
          <w:lang w:eastAsia="zh-CN"/>
        </w:rPr>
      </w:pPr>
      <w:r>
        <w:rPr>
          <w:rStyle w:val="aa"/>
        </w:rPr>
        <w:annotationRef/>
      </w:r>
      <w:r>
        <w:rPr>
          <w:rFonts w:hint="eastAsia"/>
          <w:lang w:eastAsia="zh-CN"/>
        </w:rPr>
        <w:t>语句是次要的，主要是要讲理由，为什么好，为什么不好，如果可以再升华到一个具体的事实，定理，级别就很高了</w:t>
      </w:r>
    </w:p>
  </w:comment>
  <w:comment w:id="370" w:author="zhaochenqiu" w:date="2018-05-05T15:51:00Z" w:initials="z">
    <w:p w14:paraId="0031D144" w14:textId="77777777" w:rsidR="0051191E" w:rsidRDefault="0051191E">
      <w:pPr>
        <w:pStyle w:val="ab"/>
        <w:rPr>
          <w:lang w:eastAsia="zh-CN"/>
        </w:rPr>
      </w:pPr>
      <w:r>
        <w:rPr>
          <w:rStyle w:val="aa"/>
        </w:rPr>
        <w:annotationRef/>
      </w:r>
      <w:r>
        <w:rPr>
          <w:rFonts w:hint="eastAsia"/>
          <w:lang w:eastAsia="zh-CN"/>
        </w:rPr>
        <w:t>跟</w:t>
      </w:r>
      <w:r>
        <w:rPr>
          <w:rFonts w:hint="eastAsia"/>
          <w:lang w:eastAsia="zh-CN"/>
        </w:rPr>
        <w:t>c</w:t>
      </w:r>
      <w:r>
        <w:rPr>
          <w:lang w:eastAsia="zh-CN"/>
        </w:rPr>
        <w:t xml:space="preserve">dnet </w:t>
      </w:r>
      <w:r>
        <w:rPr>
          <w:rFonts w:hint="eastAsia"/>
          <w:lang w:eastAsia="zh-CN"/>
        </w:rPr>
        <w:t>一样，挑几个视频展示前提图，然后展示的这几个前景要细说。来体现自己优势</w:t>
      </w:r>
    </w:p>
  </w:comment>
  <w:comment w:id="371" w:author="任 薪宇" w:date="2018-05-07T19:13:00Z" w:initials="任">
    <w:p w14:paraId="5C82D00F" w14:textId="5DFB1FE4" w:rsidR="004B0BA4" w:rsidRDefault="004B0BA4">
      <w:pPr>
        <w:pStyle w:val="ab"/>
        <w:rPr>
          <w:lang w:eastAsia="zh-CN"/>
        </w:rPr>
      </w:pPr>
      <w:r>
        <w:rPr>
          <w:rStyle w:val="aa"/>
        </w:rPr>
        <w:annotationRef/>
      </w:r>
      <w:r>
        <w:rPr>
          <w:rFonts w:hint="eastAsia"/>
          <w:lang w:eastAsia="zh-CN"/>
        </w:rPr>
        <w:t>这个没有</w:t>
      </w:r>
      <w:r>
        <w:rPr>
          <w:rFonts w:hint="eastAsia"/>
          <w:lang w:eastAsia="zh-CN"/>
        </w:rPr>
        <w:t>CD</w:t>
      </w:r>
      <w:r>
        <w:rPr>
          <w:lang w:eastAsia="zh-CN"/>
        </w:rPr>
        <w:t>net</w:t>
      </w:r>
      <w:r>
        <w:rPr>
          <w:rFonts w:hint="eastAsia"/>
          <w:lang w:eastAsia="zh-CN"/>
        </w:rPr>
        <w:t>那种网站可以下载别人的前景图啊。</w:t>
      </w:r>
    </w:p>
  </w:comment>
  <w:comment w:id="383" w:author="zhaochenqiu" w:date="2018-05-05T15:53:00Z" w:initials="z">
    <w:p w14:paraId="1235DD65" w14:textId="77777777" w:rsidR="00066A64" w:rsidRDefault="00066A64">
      <w:pPr>
        <w:pStyle w:val="ab"/>
        <w:rPr>
          <w:lang w:eastAsia="zh-CN"/>
        </w:rPr>
      </w:pPr>
      <w:r>
        <w:rPr>
          <w:rStyle w:val="aa"/>
        </w:rPr>
        <w:annotationRef/>
      </w:r>
      <w:r>
        <w:rPr>
          <w:rFonts w:hint="eastAsia"/>
          <w:lang w:eastAsia="zh-CN"/>
        </w:rPr>
        <w:t>这段话没有依据，不能讲，除非能找到证据</w:t>
      </w:r>
    </w:p>
  </w:comment>
  <w:comment w:id="426" w:author="Zhao Chenqiu" w:date="2018-04-18T10:39:00Z" w:initials="c">
    <w:p w14:paraId="377B2E4E" w14:textId="77777777" w:rsidR="008578A2" w:rsidRDefault="008578A2" w:rsidP="008578A2">
      <w:pPr>
        <w:pStyle w:val="ab"/>
        <w:rPr>
          <w:lang w:eastAsia="zh-CN"/>
        </w:rPr>
      </w:pPr>
      <w:r>
        <w:rPr>
          <w:rStyle w:val="aa"/>
        </w:rPr>
        <w:annotationRef/>
      </w:r>
      <w:r>
        <w:rPr>
          <w:rFonts w:hint="eastAsia"/>
          <w:lang w:eastAsia="zh-CN"/>
        </w:rPr>
        <w:t>写了自己用了多少训练帧后，对比着就要写别人用来多少训练帧</w:t>
      </w:r>
    </w:p>
    <w:p w14:paraId="0BAC3A8A" w14:textId="77777777" w:rsidR="008578A2" w:rsidRDefault="008578A2" w:rsidP="008578A2">
      <w:pPr>
        <w:pStyle w:val="ab"/>
        <w:rPr>
          <w:lang w:eastAsia="zh-CN"/>
        </w:rPr>
      </w:pPr>
    </w:p>
    <w:p w14:paraId="694E81C5" w14:textId="77777777" w:rsidR="008578A2" w:rsidRDefault="008578A2" w:rsidP="008578A2">
      <w:pPr>
        <w:pStyle w:val="ab"/>
        <w:rPr>
          <w:lang w:eastAsia="zh-CN"/>
        </w:rPr>
      </w:pPr>
      <w:r>
        <w:rPr>
          <w:lang w:eastAsia="zh-CN"/>
        </w:rPr>
        <w:t>R</w:t>
      </w:r>
      <w:r>
        <w:rPr>
          <w:rFonts w:hint="eastAsia"/>
          <w:lang w:eastAsia="zh-CN"/>
        </w:rPr>
        <w:t>e</w:t>
      </w:r>
      <w:r>
        <w:rPr>
          <w:lang w:eastAsia="zh-CN"/>
        </w:rPr>
        <w:t>n: OK</w:t>
      </w:r>
    </w:p>
  </w:comment>
  <w:comment w:id="430" w:author="Zhao Chenqiu" w:date="2018-04-18T10:12:00Z" w:initials="c">
    <w:p w14:paraId="03D540E8" w14:textId="77777777" w:rsidR="008578A2" w:rsidRDefault="008578A2" w:rsidP="008578A2">
      <w:pPr>
        <w:pStyle w:val="ab"/>
        <w:rPr>
          <w:lang w:eastAsia="zh-CN"/>
        </w:rPr>
      </w:pPr>
      <w:r>
        <w:rPr>
          <w:rStyle w:val="aa"/>
        </w:rPr>
        <w:annotationRef/>
      </w:r>
      <w:r>
        <w:rPr>
          <w:rFonts w:hint="eastAsia"/>
          <w:lang w:eastAsia="zh-CN"/>
        </w:rPr>
        <w:t>这一段想表达什么呢</w:t>
      </w:r>
      <w:r>
        <w:rPr>
          <w:rFonts w:hint="eastAsia"/>
          <w:lang w:eastAsia="zh-CN"/>
        </w:rPr>
        <w:t>?</w:t>
      </w:r>
      <w:r>
        <w:rPr>
          <w:rFonts w:hint="eastAsia"/>
          <w:lang w:eastAsia="zh-CN"/>
        </w:rPr>
        <w:t>是算法参数吗</w:t>
      </w:r>
      <w:r>
        <w:rPr>
          <w:rFonts w:hint="eastAsia"/>
          <w:lang w:eastAsia="zh-CN"/>
        </w:rPr>
        <w:t>?</w:t>
      </w:r>
      <w:r>
        <w:rPr>
          <w:rFonts w:hint="eastAsia"/>
          <w:lang w:eastAsia="zh-CN"/>
        </w:rPr>
        <w:t>如果是参数的话</w:t>
      </w:r>
      <w:r>
        <w:rPr>
          <w:rFonts w:hint="eastAsia"/>
          <w:lang w:eastAsia="zh-CN"/>
        </w:rPr>
        <w:t>,</w:t>
      </w:r>
      <w:r>
        <w:rPr>
          <w:rFonts w:hint="eastAsia"/>
          <w:lang w:eastAsia="zh-CN"/>
        </w:rPr>
        <w:t>应该在方法里把各个参数用公式表达</w:t>
      </w:r>
      <w:r>
        <w:rPr>
          <w:rFonts w:hint="eastAsia"/>
          <w:lang w:eastAsia="zh-CN"/>
        </w:rPr>
        <w:t>,</w:t>
      </w:r>
      <w:r>
        <w:rPr>
          <w:rFonts w:hint="eastAsia"/>
          <w:lang w:eastAsia="zh-CN"/>
        </w:rPr>
        <w:t>然后在实验最后列一个表</w:t>
      </w:r>
      <w:r>
        <w:rPr>
          <w:rFonts w:hint="eastAsia"/>
          <w:lang w:eastAsia="zh-CN"/>
        </w:rPr>
        <w:t>,</w:t>
      </w:r>
      <w:r>
        <w:rPr>
          <w:rFonts w:hint="eastAsia"/>
          <w:lang w:eastAsia="zh-CN"/>
        </w:rPr>
        <w:t>介绍参数值</w:t>
      </w:r>
      <w:r>
        <w:rPr>
          <w:rFonts w:hint="eastAsia"/>
          <w:lang w:eastAsia="zh-CN"/>
        </w:rPr>
        <w:t>.</w:t>
      </w:r>
    </w:p>
    <w:p w14:paraId="2727ABB2" w14:textId="77777777" w:rsidR="008578A2" w:rsidRDefault="008578A2" w:rsidP="008578A2">
      <w:pPr>
        <w:pStyle w:val="ab"/>
        <w:rPr>
          <w:lang w:eastAsia="zh-CN"/>
        </w:rPr>
      </w:pPr>
    </w:p>
    <w:p w14:paraId="37F293F8" w14:textId="77777777" w:rsidR="008578A2" w:rsidRDefault="008578A2" w:rsidP="008578A2">
      <w:pPr>
        <w:pStyle w:val="ab"/>
        <w:rPr>
          <w:lang w:eastAsia="zh-CN"/>
        </w:rPr>
      </w:pPr>
      <w:r>
        <w:rPr>
          <w:lang w:eastAsia="zh-CN"/>
        </w:rPr>
        <w:t xml:space="preserve">Ren: </w:t>
      </w:r>
      <w:r>
        <w:rPr>
          <w:rFonts w:hint="eastAsia"/>
          <w:lang w:eastAsia="zh-CN"/>
        </w:rPr>
        <w:t>就是学习率之类的参数，我看其他的论文里也是提这么一下</w:t>
      </w:r>
    </w:p>
  </w:comment>
  <w:comment w:id="444" w:author="Zhao Chenqiu" w:date="2018-04-18T10:40:00Z" w:initials="c">
    <w:p w14:paraId="702375CB" w14:textId="77777777" w:rsidR="001E399E" w:rsidRDefault="001E399E">
      <w:pPr>
        <w:pStyle w:val="ab"/>
        <w:rPr>
          <w:lang w:eastAsia="zh-CN"/>
        </w:rPr>
      </w:pPr>
      <w:r>
        <w:rPr>
          <w:rStyle w:val="aa"/>
        </w:rPr>
        <w:annotationRef/>
      </w:r>
      <w:r>
        <w:rPr>
          <w:rFonts w:hint="eastAsia"/>
          <w:lang w:eastAsia="zh-CN"/>
        </w:rPr>
        <w:t>这段写的太表面了，应该对比着其他方法写</w:t>
      </w:r>
    </w:p>
  </w:comment>
  <w:comment w:id="479" w:author="Zhao Chenqiu" w:date="2018-04-18T10:42:00Z" w:initials="c">
    <w:p w14:paraId="1B6AF1BF" w14:textId="77777777" w:rsidR="001E399E" w:rsidRDefault="001E399E">
      <w:pPr>
        <w:pStyle w:val="ab"/>
        <w:rPr>
          <w:lang w:eastAsia="zh-CN"/>
        </w:rPr>
      </w:pPr>
      <w:r>
        <w:rPr>
          <w:rStyle w:val="aa"/>
        </w:rPr>
        <w:annotationRef/>
      </w:r>
      <w:r>
        <w:rPr>
          <w:rFonts w:hint="eastAsia"/>
          <w:lang w:eastAsia="zh-CN"/>
        </w:rPr>
        <w:t>不需要交道这种技术细节，</w:t>
      </w:r>
    </w:p>
  </w:comment>
  <w:comment w:id="615" w:author="Zhao Chenqiu" w:date="2018-04-18T10:20:00Z" w:initials="c">
    <w:p w14:paraId="70C8EFBF" w14:textId="77777777" w:rsidR="008547EC" w:rsidRDefault="008547EC">
      <w:pPr>
        <w:pStyle w:val="ab"/>
        <w:rPr>
          <w:lang w:eastAsia="zh-CN"/>
        </w:rPr>
      </w:pPr>
      <w:r>
        <w:rPr>
          <w:rStyle w:val="aa"/>
        </w:rPr>
        <w:annotationRef/>
      </w:r>
      <w:r>
        <w:rPr>
          <w:rFonts w:hint="eastAsia"/>
          <w:lang w:eastAsia="zh-CN"/>
        </w:rPr>
        <w:t>文章如果没出来，最好不要比，不然你引用怎么写</w:t>
      </w:r>
      <w:r>
        <w:rPr>
          <w:rFonts w:hint="eastAsia"/>
          <w:lang w:eastAsia="zh-CN"/>
        </w:rPr>
        <w:t>?</w:t>
      </w:r>
      <w:r>
        <w:rPr>
          <w:lang w:eastAsia="zh-CN"/>
        </w:rPr>
        <w:t xml:space="preserve"> Will published on ?</w:t>
      </w:r>
    </w:p>
    <w:p w14:paraId="67A2578A" w14:textId="77777777" w:rsidR="00A90A08" w:rsidRDefault="00A90A08">
      <w:pPr>
        <w:pStyle w:val="ab"/>
        <w:rPr>
          <w:lang w:eastAsia="zh-CN"/>
        </w:rPr>
      </w:pPr>
    </w:p>
    <w:p w14:paraId="5A052B5D" w14:textId="77777777" w:rsidR="00A90A08" w:rsidRDefault="00A90A08">
      <w:pPr>
        <w:pStyle w:val="ab"/>
        <w:rPr>
          <w:lang w:eastAsia="zh-CN"/>
        </w:rPr>
      </w:pPr>
      <w:r>
        <w:rPr>
          <w:lang w:eastAsia="zh-CN"/>
        </w:rPr>
        <w:t>Re</w:t>
      </w:r>
      <w:r w:rsidR="0031211F">
        <w:rPr>
          <w:lang w:eastAsia="zh-CN"/>
        </w:rPr>
        <w:t>n</w:t>
      </w:r>
      <w:r>
        <w:rPr>
          <w:lang w:eastAsia="zh-CN"/>
        </w:rPr>
        <w:t>:Ok</w:t>
      </w:r>
    </w:p>
    <w:p w14:paraId="135D6DA6" w14:textId="77777777" w:rsidR="00A90A08" w:rsidRDefault="00A90A08">
      <w:pPr>
        <w:pStyle w:val="ab"/>
        <w:rPr>
          <w:lang w:eastAsia="zh-CN"/>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E75DEF" w15:done="0"/>
  <w15:commentEx w15:paraId="180B4882" w15:done="0"/>
  <w15:commentEx w15:paraId="37A338A7" w15:paraIdParent="180B4882" w15:done="0"/>
  <w15:commentEx w15:paraId="03E95CED" w15:done="0"/>
  <w15:commentEx w15:paraId="7DAA9E00" w15:paraIdParent="03E95CED" w15:done="0"/>
  <w15:commentEx w15:paraId="2A9E9E54" w15:done="0"/>
  <w15:commentEx w15:paraId="3F4F3BC9" w15:paraIdParent="2A9E9E54" w15:done="0"/>
  <w15:commentEx w15:paraId="222CD921" w15:done="0"/>
  <w15:commentEx w15:paraId="2D928DF2" w15:done="0"/>
  <w15:commentEx w15:paraId="6A5C5746" w15:done="0"/>
  <w15:commentEx w15:paraId="738D1AE1" w15:done="0"/>
  <w15:commentEx w15:paraId="074D0CA6" w15:done="0"/>
  <w15:commentEx w15:paraId="31EAE6CA" w15:done="0"/>
  <w15:commentEx w15:paraId="1787D607" w15:done="0"/>
  <w15:commentEx w15:paraId="693694B3" w15:paraIdParent="1787D607" w15:done="0"/>
  <w15:commentEx w15:paraId="2FC4E03E" w15:done="0"/>
  <w15:commentEx w15:paraId="2EDB821E" w15:done="0"/>
  <w15:commentEx w15:paraId="5F138C8D" w15:done="0"/>
  <w15:commentEx w15:paraId="0C03F3EA" w15:paraIdParent="5F138C8D" w15:done="0"/>
  <w15:commentEx w15:paraId="085B9F23" w15:paraIdParent="5F138C8D" w15:done="0"/>
  <w15:commentEx w15:paraId="6D846DCB" w15:done="0"/>
  <w15:commentEx w15:paraId="0C750447" w15:paraIdParent="6D846DCB" w15:done="0"/>
  <w15:commentEx w15:paraId="0031D144" w15:done="0"/>
  <w15:commentEx w15:paraId="5C82D00F" w15:paraIdParent="0031D144" w15:done="0"/>
  <w15:commentEx w15:paraId="1235DD65" w15:done="0"/>
  <w15:commentEx w15:paraId="694E81C5" w15:done="0"/>
  <w15:commentEx w15:paraId="37F293F8" w15:done="0"/>
  <w15:commentEx w15:paraId="702375CB" w15:done="0"/>
  <w15:commentEx w15:paraId="1B6AF1BF" w15:done="0"/>
  <w15:commentEx w15:paraId="135D6DA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D687D7" w14:textId="77777777" w:rsidR="00B10648" w:rsidRDefault="00B10648" w:rsidP="001A3B3D">
      <w:r>
        <w:separator/>
      </w:r>
    </w:p>
  </w:endnote>
  <w:endnote w:type="continuationSeparator" w:id="0">
    <w:p w14:paraId="7A9328B2" w14:textId="77777777" w:rsidR="00B10648" w:rsidRDefault="00B1064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NimbusSanL-Regu">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CDE30" w14:textId="77777777" w:rsidR="00185C0A" w:rsidRPr="006F6D3D" w:rsidRDefault="00185C0A" w:rsidP="0056610F">
    <w:pPr>
      <w:pStyle w:val="a7"/>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AF2B82" w14:textId="77777777" w:rsidR="00B10648" w:rsidRDefault="00B10648" w:rsidP="001A3B3D">
      <w:r>
        <w:separator/>
      </w:r>
    </w:p>
  </w:footnote>
  <w:footnote w:type="continuationSeparator" w:id="0">
    <w:p w14:paraId="294494EF" w14:textId="77777777" w:rsidR="00B10648" w:rsidRDefault="00B1064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E1E002A8"/>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lang w:val="x-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DA6017D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lang w:val="x-none"/>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任 薪宇">
    <w15:presenceInfo w15:providerId="Windows Live" w15:userId="5bede0db4a6a2f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1ABE"/>
    <w:rsid w:val="000370BE"/>
    <w:rsid w:val="0004781E"/>
    <w:rsid w:val="00050F76"/>
    <w:rsid w:val="00060418"/>
    <w:rsid w:val="00066A64"/>
    <w:rsid w:val="00086A83"/>
    <w:rsid w:val="0008758A"/>
    <w:rsid w:val="000909FD"/>
    <w:rsid w:val="00093CA6"/>
    <w:rsid w:val="0009582B"/>
    <w:rsid w:val="000A1FE3"/>
    <w:rsid w:val="000B41E4"/>
    <w:rsid w:val="000C0AE5"/>
    <w:rsid w:val="000C1E68"/>
    <w:rsid w:val="000D237C"/>
    <w:rsid w:val="000D6752"/>
    <w:rsid w:val="000E2CC4"/>
    <w:rsid w:val="000F58AD"/>
    <w:rsid w:val="00102EAD"/>
    <w:rsid w:val="00107DFA"/>
    <w:rsid w:val="00112AA4"/>
    <w:rsid w:val="001163C2"/>
    <w:rsid w:val="001170C6"/>
    <w:rsid w:val="0012170E"/>
    <w:rsid w:val="00121FC5"/>
    <w:rsid w:val="00124229"/>
    <w:rsid w:val="001269EC"/>
    <w:rsid w:val="00140D51"/>
    <w:rsid w:val="00154BFF"/>
    <w:rsid w:val="00164D48"/>
    <w:rsid w:val="00167B23"/>
    <w:rsid w:val="001700E0"/>
    <w:rsid w:val="001715D8"/>
    <w:rsid w:val="001718B4"/>
    <w:rsid w:val="00174D71"/>
    <w:rsid w:val="00176114"/>
    <w:rsid w:val="00185C0A"/>
    <w:rsid w:val="00190E94"/>
    <w:rsid w:val="0019245B"/>
    <w:rsid w:val="001A2EFD"/>
    <w:rsid w:val="001A364B"/>
    <w:rsid w:val="001A3B3D"/>
    <w:rsid w:val="001A6CA0"/>
    <w:rsid w:val="001B1080"/>
    <w:rsid w:val="001B1CC3"/>
    <w:rsid w:val="001B5E46"/>
    <w:rsid w:val="001B67DC"/>
    <w:rsid w:val="001D3582"/>
    <w:rsid w:val="001E399E"/>
    <w:rsid w:val="001F7303"/>
    <w:rsid w:val="0020045F"/>
    <w:rsid w:val="00201D89"/>
    <w:rsid w:val="00202E22"/>
    <w:rsid w:val="00203BAE"/>
    <w:rsid w:val="00205B9E"/>
    <w:rsid w:val="00206561"/>
    <w:rsid w:val="00212979"/>
    <w:rsid w:val="002136EF"/>
    <w:rsid w:val="00224087"/>
    <w:rsid w:val="002254A9"/>
    <w:rsid w:val="00230240"/>
    <w:rsid w:val="00233D97"/>
    <w:rsid w:val="0025019A"/>
    <w:rsid w:val="002678AE"/>
    <w:rsid w:val="00282131"/>
    <w:rsid w:val="00283155"/>
    <w:rsid w:val="002850E3"/>
    <w:rsid w:val="00296843"/>
    <w:rsid w:val="002B0D08"/>
    <w:rsid w:val="002B2556"/>
    <w:rsid w:val="002B2BDB"/>
    <w:rsid w:val="002B2E24"/>
    <w:rsid w:val="002C1B24"/>
    <w:rsid w:val="002C3651"/>
    <w:rsid w:val="002C7470"/>
    <w:rsid w:val="002D1281"/>
    <w:rsid w:val="002D46AF"/>
    <w:rsid w:val="002E2D94"/>
    <w:rsid w:val="002F37DF"/>
    <w:rsid w:val="0030722C"/>
    <w:rsid w:val="0031211F"/>
    <w:rsid w:val="00312C85"/>
    <w:rsid w:val="00317C48"/>
    <w:rsid w:val="00322860"/>
    <w:rsid w:val="00323DD0"/>
    <w:rsid w:val="00344BC3"/>
    <w:rsid w:val="00345512"/>
    <w:rsid w:val="00345927"/>
    <w:rsid w:val="0035094D"/>
    <w:rsid w:val="00354FCF"/>
    <w:rsid w:val="00357ED3"/>
    <w:rsid w:val="003617B5"/>
    <w:rsid w:val="00361D86"/>
    <w:rsid w:val="00374F1D"/>
    <w:rsid w:val="00385E37"/>
    <w:rsid w:val="00395AD5"/>
    <w:rsid w:val="003A161D"/>
    <w:rsid w:val="003A19E2"/>
    <w:rsid w:val="003A4253"/>
    <w:rsid w:val="003A64B7"/>
    <w:rsid w:val="003B4752"/>
    <w:rsid w:val="003E0405"/>
    <w:rsid w:val="003E305A"/>
    <w:rsid w:val="003E7399"/>
    <w:rsid w:val="003E7975"/>
    <w:rsid w:val="003F3A84"/>
    <w:rsid w:val="00411C2A"/>
    <w:rsid w:val="00422D57"/>
    <w:rsid w:val="0042474C"/>
    <w:rsid w:val="004325FB"/>
    <w:rsid w:val="004432BA"/>
    <w:rsid w:val="0044407E"/>
    <w:rsid w:val="00450D41"/>
    <w:rsid w:val="00453A42"/>
    <w:rsid w:val="004605AF"/>
    <w:rsid w:val="00463711"/>
    <w:rsid w:val="00486E81"/>
    <w:rsid w:val="00497718"/>
    <w:rsid w:val="004A3F8E"/>
    <w:rsid w:val="004B0BA4"/>
    <w:rsid w:val="004C2305"/>
    <w:rsid w:val="004C75F3"/>
    <w:rsid w:val="004D72B5"/>
    <w:rsid w:val="004E623F"/>
    <w:rsid w:val="004F3232"/>
    <w:rsid w:val="004F3DE9"/>
    <w:rsid w:val="005006DC"/>
    <w:rsid w:val="0051191E"/>
    <w:rsid w:val="0052788B"/>
    <w:rsid w:val="00530D2E"/>
    <w:rsid w:val="005362E2"/>
    <w:rsid w:val="00551B7F"/>
    <w:rsid w:val="0055492D"/>
    <w:rsid w:val="00562D6B"/>
    <w:rsid w:val="0056610F"/>
    <w:rsid w:val="00575BCA"/>
    <w:rsid w:val="00576DF0"/>
    <w:rsid w:val="00584D81"/>
    <w:rsid w:val="00596520"/>
    <w:rsid w:val="005A54BA"/>
    <w:rsid w:val="005B0344"/>
    <w:rsid w:val="005B5166"/>
    <w:rsid w:val="005B520E"/>
    <w:rsid w:val="005B77F5"/>
    <w:rsid w:val="005E102E"/>
    <w:rsid w:val="005E1BD8"/>
    <w:rsid w:val="005E2800"/>
    <w:rsid w:val="005E3F8C"/>
    <w:rsid w:val="006059C7"/>
    <w:rsid w:val="006163B5"/>
    <w:rsid w:val="00621D8D"/>
    <w:rsid w:val="00622888"/>
    <w:rsid w:val="00624464"/>
    <w:rsid w:val="00624F13"/>
    <w:rsid w:val="00645D22"/>
    <w:rsid w:val="00651A08"/>
    <w:rsid w:val="00654204"/>
    <w:rsid w:val="00667042"/>
    <w:rsid w:val="00670434"/>
    <w:rsid w:val="00681621"/>
    <w:rsid w:val="006969F9"/>
    <w:rsid w:val="006B0E61"/>
    <w:rsid w:val="006B14C1"/>
    <w:rsid w:val="006B6B66"/>
    <w:rsid w:val="006C3FCC"/>
    <w:rsid w:val="006E5076"/>
    <w:rsid w:val="006F6D3D"/>
    <w:rsid w:val="006F708E"/>
    <w:rsid w:val="0071097D"/>
    <w:rsid w:val="0071398F"/>
    <w:rsid w:val="00715BEA"/>
    <w:rsid w:val="007179D7"/>
    <w:rsid w:val="0072703B"/>
    <w:rsid w:val="0073385B"/>
    <w:rsid w:val="00740EEA"/>
    <w:rsid w:val="007426F0"/>
    <w:rsid w:val="00742794"/>
    <w:rsid w:val="00767366"/>
    <w:rsid w:val="00767DFD"/>
    <w:rsid w:val="007756E2"/>
    <w:rsid w:val="0078592A"/>
    <w:rsid w:val="00790AC5"/>
    <w:rsid w:val="00794804"/>
    <w:rsid w:val="007A3F5C"/>
    <w:rsid w:val="007A46A2"/>
    <w:rsid w:val="007A68A9"/>
    <w:rsid w:val="007B33F1"/>
    <w:rsid w:val="007C0308"/>
    <w:rsid w:val="007C2FF2"/>
    <w:rsid w:val="007C3E22"/>
    <w:rsid w:val="007C762C"/>
    <w:rsid w:val="007D6232"/>
    <w:rsid w:val="007D63A0"/>
    <w:rsid w:val="007E05DB"/>
    <w:rsid w:val="007F1F99"/>
    <w:rsid w:val="007F2E55"/>
    <w:rsid w:val="007F768F"/>
    <w:rsid w:val="008073BF"/>
    <w:rsid w:val="0080791D"/>
    <w:rsid w:val="00817EDD"/>
    <w:rsid w:val="00820909"/>
    <w:rsid w:val="00820CFA"/>
    <w:rsid w:val="00825A10"/>
    <w:rsid w:val="00825A94"/>
    <w:rsid w:val="0083293D"/>
    <w:rsid w:val="00832F1E"/>
    <w:rsid w:val="008337E3"/>
    <w:rsid w:val="00843C32"/>
    <w:rsid w:val="00844A14"/>
    <w:rsid w:val="008547EC"/>
    <w:rsid w:val="008578A2"/>
    <w:rsid w:val="00873341"/>
    <w:rsid w:val="008735B7"/>
    <w:rsid w:val="00873603"/>
    <w:rsid w:val="008907B4"/>
    <w:rsid w:val="00894B76"/>
    <w:rsid w:val="00894B8A"/>
    <w:rsid w:val="008A2C7D"/>
    <w:rsid w:val="008A5921"/>
    <w:rsid w:val="008B2EEF"/>
    <w:rsid w:val="008B4D51"/>
    <w:rsid w:val="008C1374"/>
    <w:rsid w:val="008C4B23"/>
    <w:rsid w:val="008C6095"/>
    <w:rsid w:val="008D564C"/>
    <w:rsid w:val="008D6AFB"/>
    <w:rsid w:val="008E059A"/>
    <w:rsid w:val="008E7025"/>
    <w:rsid w:val="008F3787"/>
    <w:rsid w:val="008F6E2C"/>
    <w:rsid w:val="00900603"/>
    <w:rsid w:val="009010C6"/>
    <w:rsid w:val="00906C08"/>
    <w:rsid w:val="00906ED8"/>
    <w:rsid w:val="00910AF4"/>
    <w:rsid w:val="009118AA"/>
    <w:rsid w:val="009260E0"/>
    <w:rsid w:val="009303D9"/>
    <w:rsid w:val="00931001"/>
    <w:rsid w:val="00933C64"/>
    <w:rsid w:val="00947D2B"/>
    <w:rsid w:val="00950854"/>
    <w:rsid w:val="00950B2D"/>
    <w:rsid w:val="00957709"/>
    <w:rsid w:val="00960521"/>
    <w:rsid w:val="00962BDF"/>
    <w:rsid w:val="00963A04"/>
    <w:rsid w:val="00967BA6"/>
    <w:rsid w:val="00972203"/>
    <w:rsid w:val="0097272D"/>
    <w:rsid w:val="009764F6"/>
    <w:rsid w:val="009939B1"/>
    <w:rsid w:val="009C05DD"/>
    <w:rsid w:val="009C40F5"/>
    <w:rsid w:val="009F2293"/>
    <w:rsid w:val="009F3502"/>
    <w:rsid w:val="00A059B3"/>
    <w:rsid w:val="00A072C1"/>
    <w:rsid w:val="00A10631"/>
    <w:rsid w:val="00A40858"/>
    <w:rsid w:val="00A41ECC"/>
    <w:rsid w:val="00A511D2"/>
    <w:rsid w:val="00A51CC1"/>
    <w:rsid w:val="00A52F40"/>
    <w:rsid w:val="00A55E54"/>
    <w:rsid w:val="00A64A3B"/>
    <w:rsid w:val="00A6619E"/>
    <w:rsid w:val="00A67BEA"/>
    <w:rsid w:val="00A82E31"/>
    <w:rsid w:val="00A87DAF"/>
    <w:rsid w:val="00A90A08"/>
    <w:rsid w:val="00A963EC"/>
    <w:rsid w:val="00AA3642"/>
    <w:rsid w:val="00AA3EF5"/>
    <w:rsid w:val="00AA3F1A"/>
    <w:rsid w:val="00AA433C"/>
    <w:rsid w:val="00AA7C08"/>
    <w:rsid w:val="00AB4136"/>
    <w:rsid w:val="00AB7301"/>
    <w:rsid w:val="00AC2B10"/>
    <w:rsid w:val="00AC749A"/>
    <w:rsid w:val="00AD2566"/>
    <w:rsid w:val="00AD4BBB"/>
    <w:rsid w:val="00AE26BC"/>
    <w:rsid w:val="00AE3409"/>
    <w:rsid w:val="00AF3A06"/>
    <w:rsid w:val="00B05E3C"/>
    <w:rsid w:val="00B10648"/>
    <w:rsid w:val="00B11A60"/>
    <w:rsid w:val="00B21BB4"/>
    <w:rsid w:val="00B22613"/>
    <w:rsid w:val="00B306C7"/>
    <w:rsid w:val="00B34C0C"/>
    <w:rsid w:val="00B50BBE"/>
    <w:rsid w:val="00B55B5A"/>
    <w:rsid w:val="00B625CC"/>
    <w:rsid w:val="00B666AB"/>
    <w:rsid w:val="00B67FD4"/>
    <w:rsid w:val="00B727A5"/>
    <w:rsid w:val="00B85A83"/>
    <w:rsid w:val="00B91E40"/>
    <w:rsid w:val="00B92080"/>
    <w:rsid w:val="00B93A7E"/>
    <w:rsid w:val="00BA1025"/>
    <w:rsid w:val="00BA497C"/>
    <w:rsid w:val="00BB730B"/>
    <w:rsid w:val="00BC045E"/>
    <w:rsid w:val="00BC3420"/>
    <w:rsid w:val="00BC4D0A"/>
    <w:rsid w:val="00BC6DE0"/>
    <w:rsid w:val="00BC742A"/>
    <w:rsid w:val="00BD4160"/>
    <w:rsid w:val="00BE7D3C"/>
    <w:rsid w:val="00BF1FF1"/>
    <w:rsid w:val="00BF54E4"/>
    <w:rsid w:val="00BF5FF6"/>
    <w:rsid w:val="00BF7EF3"/>
    <w:rsid w:val="00C0207F"/>
    <w:rsid w:val="00C02BEE"/>
    <w:rsid w:val="00C109E7"/>
    <w:rsid w:val="00C13EB3"/>
    <w:rsid w:val="00C14F44"/>
    <w:rsid w:val="00C16117"/>
    <w:rsid w:val="00C2094E"/>
    <w:rsid w:val="00C23EA4"/>
    <w:rsid w:val="00C253AB"/>
    <w:rsid w:val="00C2666E"/>
    <w:rsid w:val="00C27A52"/>
    <w:rsid w:val="00C3075A"/>
    <w:rsid w:val="00C64C25"/>
    <w:rsid w:val="00C828F0"/>
    <w:rsid w:val="00C83786"/>
    <w:rsid w:val="00C879EB"/>
    <w:rsid w:val="00C919A4"/>
    <w:rsid w:val="00CA0705"/>
    <w:rsid w:val="00CA4392"/>
    <w:rsid w:val="00CB2FE2"/>
    <w:rsid w:val="00CB59CE"/>
    <w:rsid w:val="00CC393F"/>
    <w:rsid w:val="00CC4559"/>
    <w:rsid w:val="00CD1473"/>
    <w:rsid w:val="00CE0D19"/>
    <w:rsid w:val="00CF3D4B"/>
    <w:rsid w:val="00D055AE"/>
    <w:rsid w:val="00D20CDE"/>
    <w:rsid w:val="00D21115"/>
    <w:rsid w:val="00D2176E"/>
    <w:rsid w:val="00D259B5"/>
    <w:rsid w:val="00D25F91"/>
    <w:rsid w:val="00D273CF"/>
    <w:rsid w:val="00D326DC"/>
    <w:rsid w:val="00D33A74"/>
    <w:rsid w:val="00D34F77"/>
    <w:rsid w:val="00D5364B"/>
    <w:rsid w:val="00D56D24"/>
    <w:rsid w:val="00D62A34"/>
    <w:rsid w:val="00D632BE"/>
    <w:rsid w:val="00D676BD"/>
    <w:rsid w:val="00D679DB"/>
    <w:rsid w:val="00D72D06"/>
    <w:rsid w:val="00D7522C"/>
    <w:rsid w:val="00D7536F"/>
    <w:rsid w:val="00D76668"/>
    <w:rsid w:val="00D81E1F"/>
    <w:rsid w:val="00D83ABA"/>
    <w:rsid w:val="00D90AD0"/>
    <w:rsid w:val="00D93F2B"/>
    <w:rsid w:val="00D94C85"/>
    <w:rsid w:val="00DB4361"/>
    <w:rsid w:val="00DC6671"/>
    <w:rsid w:val="00DC6C85"/>
    <w:rsid w:val="00DD2090"/>
    <w:rsid w:val="00DD3EAB"/>
    <w:rsid w:val="00DD3EAD"/>
    <w:rsid w:val="00DD6656"/>
    <w:rsid w:val="00DE50D9"/>
    <w:rsid w:val="00DF3426"/>
    <w:rsid w:val="00DF68E6"/>
    <w:rsid w:val="00DF7148"/>
    <w:rsid w:val="00E06598"/>
    <w:rsid w:val="00E13A0B"/>
    <w:rsid w:val="00E274EE"/>
    <w:rsid w:val="00E321E4"/>
    <w:rsid w:val="00E366A4"/>
    <w:rsid w:val="00E4725A"/>
    <w:rsid w:val="00E472C2"/>
    <w:rsid w:val="00E57A75"/>
    <w:rsid w:val="00E61E12"/>
    <w:rsid w:val="00E71347"/>
    <w:rsid w:val="00E72A65"/>
    <w:rsid w:val="00E7596C"/>
    <w:rsid w:val="00E8553D"/>
    <w:rsid w:val="00E878F2"/>
    <w:rsid w:val="00E97B20"/>
    <w:rsid w:val="00E97E77"/>
    <w:rsid w:val="00EA7E26"/>
    <w:rsid w:val="00EC2FFD"/>
    <w:rsid w:val="00EC63D0"/>
    <w:rsid w:val="00ED0149"/>
    <w:rsid w:val="00ED0651"/>
    <w:rsid w:val="00ED10AA"/>
    <w:rsid w:val="00EF41A9"/>
    <w:rsid w:val="00EF7DE3"/>
    <w:rsid w:val="00F03103"/>
    <w:rsid w:val="00F05248"/>
    <w:rsid w:val="00F065B1"/>
    <w:rsid w:val="00F271DE"/>
    <w:rsid w:val="00F414A2"/>
    <w:rsid w:val="00F434AF"/>
    <w:rsid w:val="00F446B6"/>
    <w:rsid w:val="00F627DA"/>
    <w:rsid w:val="00F67C24"/>
    <w:rsid w:val="00F705F1"/>
    <w:rsid w:val="00F70B25"/>
    <w:rsid w:val="00F7288F"/>
    <w:rsid w:val="00F81F9E"/>
    <w:rsid w:val="00F847A6"/>
    <w:rsid w:val="00F93F12"/>
    <w:rsid w:val="00F9441B"/>
    <w:rsid w:val="00F9684E"/>
    <w:rsid w:val="00F97254"/>
    <w:rsid w:val="00FA11B8"/>
    <w:rsid w:val="00FA4C32"/>
    <w:rsid w:val="00FB16F5"/>
    <w:rsid w:val="00FB70F4"/>
    <w:rsid w:val="00FC466E"/>
    <w:rsid w:val="00FD16F2"/>
    <w:rsid w:val="00FD5254"/>
    <w:rsid w:val="00FE5042"/>
    <w:rsid w:val="00FE7114"/>
    <w:rsid w:val="00FF17F7"/>
    <w:rsid w:val="00FF4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CF4A50"/>
  <w15:chartTrackingRefBased/>
  <w15:docId w15:val="{A0B421CC-B11E-4B31-AB27-2C1FBBF30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rPr>
      <w:lang w:eastAsia="en-US"/>
    </w:r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页眉 字符"/>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页脚 字符"/>
    <w:basedOn w:val="a0"/>
    <w:link w:val="a7"/>
    <w:rsid w:val="001A3B3D"/>
  </w:style>
  <w:style w:type="character" w:styleId="a9">
    <w:name w:val="Hyperlink"/>
    <w:uiPriority w:val="99"/>
    <w:unhideWhenUsed/>
    <w:rsid w:val="00C14F44"/>
    <w:rPr>
      <w:color w:val="0563C1"/>
      <w:u w:val="single"/>
    </w:rPr>
  </w:style>
  <w:style w:type="character" w:styleId="aa">
    <w:name w:val="annotation reference"/>
    <w:rsid w:val="00A52F40"/>
    <w:rPr>
      <w:sz w:val="16"/>
      <w:szCs w:val="16"/>
    </w:rPr>
  </w:style>
  <w:style w:type="paragraph" w:styleId="ab">
    <w:name w:val="annotation text"/>
    <w:basedOn w:val="a"/>
    <w:link w:val="ac"/>
    <w:rsid w:val="00A52F40"/>
  </w:style>
  <w:style w:type="character" w:customStyle="1" w:styleId="ac">
    <w:name w:val="批注文字 字符"/>
    <w:link w:val="ab"/>
    <w:rsid w:val="00A52F40"/>
    <w:rPr>
      <w:lang w:eastAsia="en-US"/>
    </w:rPr>
  </w:style>
  <w:style w:type="paragraph" w:styleId="ad">
    <w:name w:val="annotation subject"/>
    <w:basedOn w:val="ab"/>
    <w:next w:val="ab"/>
    <w:link w:val="ae"/>
    <w:rsid w:val="00A52F40"/>
    <w:rPr>
      <w:b/>
      <w:bCs/>
    </w:rPr>
  </w:style>
  <w:style w:type="character" w:customStyle="1" w:styleId="ae">
    <w:name w:val="批注主题 字符"/>
    <w:link w:val="ad"/>
    <w:rsid w:val="00A52F40"/>
    <w:rPr>
      <w:b/>
      <w:bCs/>
      <w:lang w:eastAsia="en-US"/>
    </w:rPr>
  </w:style>
  <w:style w:type="paragraph" w:styleId="af">
    <w:name w:val="Balloon Text"/>
    <w:basedOn w:val="a"/>
    <w:link w:val="af0"/>
    <w:rsid w:val="00A52F40"/>
    <w:rPr>
      <w:rFonts w:ascii="Segoe UI" w:hAnsi="Segoe UI" w:cs="Segoe UI"/>
      <w:sz w:val="18"/>
      <w:szCs w:val="18"/>
    </w:rPr>
  </w:style>
  <w:style w:type="character" w:customStyle="1" w:styleId="af0">
    <w:name w:val="批注框文本 字符"/>
    <w:link w:val="af"/>
    <w:rsid w:val="00A52F40"/>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7959">
      <w:bodyDiv w:val="1"/>
      <w:marLeft w:val="0"/>
      <w:marRight w:val="0"/>
      <w:marTop w:val="0"/>
      <w:marBottom w:val="0"/>
      <w:divBdr>
        <w:top w:val="none" w:sz="0" w:space="0" w:color="auto"/>
        <w:left w:val="none" w:sz="0" w:space="0" w:color="auto"/>
        <w:bottom w:val="none" w:sz="0" w:space="0" w:color="auto"/>
        <w:right w:val="none" w:sz="0" w:space="0" w:color="auto"/>
      </w:divBdr>
    </w:div>
    <w:div w:id="515271696">
      <w:bodyDiv w:val="1"/>
      <w:marLeft w:val="0"/>
      <w:marRight w:val="0"/>
      <w:marTop w:val="0"/>
      <w:marBottom w:val="0"/>
      <w:divBdr>
        <w:top w:val="none" w:sz="0" w:space="0" w:color="auto"/>
        <w:left w:val="none" w:sz="0" w:space="0" w:color="auto"/>
        <w:bottom w:val="none" w:sz="0" w:space="0" w:color="auto"/>
        <w:right w:val="none" w:sz="0" w:space="0" w:color="auto"/>
      </w:divBdr>
    </w:div>
    <w:div w:id="842352154">
      <w:bodyDiv w:val="1"/>
      <w:marLeft w:val="0"/>
      <w:marRight w:val="0"/>
      <w:marTop w:val="0"/>
      <w:marBottom w:val="0"/>
      <w:divBdr>
        <w:top w:val="none" w:sz="0" w:space="0" w:color="auto"/>
        <w:left w:val="none" w:sz="0" w:space="0" w:color="auto"/>
        <w:bottom w:val="none" w:sz="0" w:space="0" w:color="auto"/>
        <w:right w:val="none" w:sz="0" w:space="0" w:color="auto"/>
      </w:divBdr>
    </w:div>
    <w:div w:id="1734966100">
      <w:bodyDiv w:val="1"/>
      <w:marLeft w:val="0"/>
      <w:marRight w:val="0"/>
      <w:marTop w:val="0"/>
      <w:marBottom w:val="0"/>
      <w:divBdr>
        <w:top w:val="none" w:sz="0" w:space="0" w:color="auto"/>
        <w:left w:val="none" w:sz="0" w:space="0" w:color="auto"/>
        <w:bottom w:val="none" w:sz="0" w:space="0" w:color="auto"/>
        <w:right w:val="none" w:sz="0" w:space="0" w:color="auto"/>
      </w:divBdr>
    </w:div>
    <w:div w:id="1879855393">
      <w:bodyDiv w:val="1"/>
      <w:marLeft w:val="0"/>
      <w:marRight w:val="0"/>
      <w:marTop w:val="0"/>
      <w:marBottom w:val="0"/>
      <w:divBdr>
        <w:top w:val="none" w:sz="0" w:space="0" w:color="auto"/>
        <w:left w:val="none" w:sz="0" w:space="0" w:color="auto"/>
        <w:bottom w:val="none" w:sz="0" w:space="0" w:color="auto"/>
        <w:right w:val="none" w:sz="0" w:space="0" w:color="auto"/>
      </w:divBdr>
    </w:div>
    <w:div w:id="188502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carini.dinf.usherbrooke.ca/method/475/"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20DD8-6D4D-4D63-80B4-3DDBCC304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2094</TotalTime>
  <Pages>7</Pages>
  <Words>4878</Words>
  <Characters>27810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32623</CharactersWithSpaces>
  <SharedDoc>false</SharedDoc>
  <HLinks>
    <vt:vector size="12" baseType="variant">
      <vt:variant>
        <vt:i4>2883708</vt:i4>
      </vt:variant>
      <vt:variant>
        <vt:i4>9</vt:i4>
      </vt:variant>
      <vt:variant>
        <vt:i4>0</vt:i4>
      </vt:variant>
      <vt:variant>
        <vt:i4>5</vt:i4>
      </vt:variant>
      <vt:variant>
        <vt:lpwstr>http://jacarini.dinf.usherbrooke.ca/method/475/</vt:lpwstr>
      </vt:variant>
      <vt:variant>
        <vt:lpwstr/>
      </vt:variant>
      <vt:variant>
        <vt:i4>2883708</vt:i4>
      </vt:variant>
      <vt:variant>
        <vt:i4>6</vt:i4>
      </vt:variant>
      <vt:variant>
        <vt:i4>0</vt:i4>
      </vt:variant>
      <vt:variant>
        <vt:i4>5</vt:i4>
      </vt:variant>
      <vt:variant>
        <vt:lpwstr>http://jacarini.dinf.usherbrooke.ca/method/475/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任 薪宇</cp:lastModifiedBy>
  <cp:revision>38</cp:revision>
  <dcterms:created xsi:type="dcterms:W3CDTF">2018-05-06T02:17:00Z</dcterms:created>
  <dcterms:modified xsi:type="dcterms:W3CDTF">2018-05-07T13:45:00Z</dcterms:modified>
</cp:coreProperties>
</file>